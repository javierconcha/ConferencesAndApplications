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44F18" w14:textId="77777777" w:rsidR="002F7DD2" w:rsidRPr="002F7DD2" w:rsidRDefault="002F7DD2" w:rsidP="002F7DD2">
      <w:pPr>
        <w:jc w:val="center"/>
        <w:rPr>
          <w:rFonts w:ascii="Times New Roman" w:hAnsi="Times New Roman" w:cs="Times New Roman"/>
          <w:b/>
        </w:rPr>
      </w:pPr>
      <w:r w:rsidRPr="002F7DD2">
        <w:rPr>
          <w:rFonts w:ascii="Times New Roman" w:hAnsi="Times New Roman" w:cs="Times New Roman"/>
          <w:b/>
        </w:rPr>
        <w:t>ATMOSPHERIC CORRECTION FOR LANDSAT 8 OVER CASE 2 WATER</w:t>
      </w:r>
      <w:r>
        <w:rPr>
          <w:rFonts w:ascii="Times New Roman" w:hAnsi="Times New Roman" w:cs="Times New Roman"/>
          <w:b/>
        </w:rPr>
        <w:t>S</w:t>
      </w:r>
    </w:p>
    <w:p w14:paraId="1B3B2AA8" w14:textId="77777777" w:rsidR="002F7DD2" w:rsidRPr="002F7DD2" w:rsidRDefault="002F7DD2" w:rsidP="002F7DD2">
      <w:pPr>
        <w:jc w:val="center"/>
        <w:rPr>
          <w:rFonts w:ascii="Times New Roman" w:hAnsi="Times New Roman" w:cs="Times New Roman"/>
        </w:rPr>
      </w:pPr>
    </w:p>
    <w:p w14:paraId="47E027D4" w14:textId="77777777" w:rsidR="002F7DD2" w:rsidRPr="002F7DD2" w:rsidRDefault="002F7DD2" w:rsidP="002F7DD2">
      <w:pPr>
        <w:jc w:val="center"/>
        <w:rPr>
          <w:rFonts w:ascii="Times New Roman" w:hAnsi="Times New Roman" w:cs="Times New Roman"/>
        </w:rPr>
      </w:pPr>
      <w:r w:rsidRPr="002F7DD2">
        <w:rPr>
          <w:rFonts w:ascii="Times New Roman" w:hAnsi="Times New Roman" w:cs="Times New Roman"/>
          <w:i/>
          <w:iCs/>
          <w:color w:val="000000"/>
        </w:rPr>
        <w:t>Javier A. Concha and John R. Schott</w:t>
      </w:r>
    </w:p>
    <w:p w14:paraId="7D64BDB6" w14:textId="77777777" w:rsidR="002F7DD2" w:rsidRPr="002F7DD2" w:rsidRDefault="002F7DD2" w:rsidP="002F7DD2">
      <w:pPr>
        <w:jc w:val="center"/>
        <w:rPr>
          <w:rFonts w:ascii="Times New Roman" w:hAnsi="Times New Roman" w:cs="Times New Roman"/>
        </w:rPr>
      </w:pPr>
      <w:r w:rsidRPr="002F7DD2">
        <w:rPr>
          <w:rFonts w:ascii="Times New Roman" w:hAnsi="Times New Roman" w:cs="Times New Roman"/>
          <w:color w:val="000000"/>
        </w:rPr>
        <w:t>Digital Imaging and Remote Sensing Laboratory</w:t>
      </w:r>
    </w:p>
    <w:p w14:paraId="1CCEFD2F" w14:textId="77777777" w:rsidR="002F7DD2" w:rsidRPr="002F7DD2" w:rsidRDefault="002F7DD2" w:rsidP="002F7DD2">
      <w:pPr>
        <w:jc w:val="center"/>
        <w:rPr>
          <w:rFonts w:ascii="Times New Roman" w:hAnsi="Times New Roman" w:cs="Times New Roman"/>
        </w:rPr>
      </w:pPr>
      <w:r w:rsidRPr="002F7DD2">
        <w:rPr>
          <w:rFonts w:ascii="Times New Roman" w:hAnsi="Times New Roman" w:cs="Times New Roman"/>
          <w:color w:val="000000"/>
        </w:rPr>
        <w:t>Chester F. Carlson Center for Imaging Science</w:t>
      </w:r>
    </w:p>
    <w:p w14:paraId="4BD3B689" w14:textId="77777777" w:rsidR="002F7DD2" w:rsidRPr="002F7DD2" w:rsidRDefault="002F7DD2" w:rsidP="002F7DD2">
      <w:pPr>
        <w:jc w:val="center"/>
        <w:rPr>
          <w:rFonts w:ascii="Times New Roman" w:hAnsi="Times New Roman" w:cs="Times New Roman"/>
        </w:rPr>
      </w:pPr>
      <w:r w:rsidRPr="002F7DD2">
        <w:rPr>
          <w:rFonts w:ascii="Times New Roman" w:hAnsi="Times New Roman" w:cs="Times New Roman"/>
          <w:color w:val="000000"/>
        </w:rPr>
        <w:t>Rochester Institute of Technology</w:t>
      </w:r>
    </w:p>
    <w:p w14:paraId="140E8408" w14:textId="77777777" w:rsidR="002F7DD2" w:rsidRPr="002F7DD2" w:rsidRDefault="002F7DD2" w:rsidP="002F7DD2">
      <w:pPr>
        <w:jc w:val="center"/>
        <w:rPr>
          <w:rFonts w:ascii="Times New Roman" w:hAnsi="Times New Roman" w:cs="Times New Roman"/>
          <w:color w:val="000000"/>
        </w:rPr>
      </w:pPr>
      <w:r w:rsidRPr="002F7DD2">
        <w:rPr>
          <w:rFonts w:ascii="Times New Roman" w:hAnsi="Times New Roman" w:cs="Times New Roman"/>
          <w:color w:val="000000"/>
        </w:rPr>
        <w:t>54 Lomb Memorial Dr., Rochester, NY 14623, USA</w:t>
      </w:r>
    </w:p>
    <w:p w14:paraId="0BEBEDB8" w14:textId="77777777" w:rsidR="002F7DD2" w:rsidRPr="002F7DD2" w:rsidRDefault="002F7DD2" w:rsidP="002F7DD2">
      <w:pPr>
        <w:jc w:val="center"/>
        <w:rPr>
          <w:rFonts w:ascii="Times New Roman" w:hAnsi="Times New Roman" w:cs="Times New Roman"/>
        </w:rPr>
      </w:pPr>
    </w:p>
    <w:p w14:paraId="750B51E8" w14:textId="77777777" w:rsidR="002F7DD2" w:rsidRPr="002F7DD2" w:rsidRDefault="002F7DD2" w:rsidP="002F7DD2">
      <w:pPr>
        <w:jc w:val="center"/>
        <w:rPr>
          <w:rFonts w:ascii="Times New Roman" w:hAnsi="Times New Roman" w:cs="Times New Roman"/>
        </w:rPr>
      </w:pPr>
    </w:p>
    <w:p w14:paraId="4E52159C" w14:textId="060CAC5D" w:rsidR="00803A47" w:rsidRPr="002F7DD2" w:rsidRDefault="002F7DD2" w:rsidP="002F7DD2">
      <w:pPr>
        <w:jc w:val="center"/>
        <w:rPr>
          <w:rFonts w:ascii="Times New Roman" w:hAnsi="Times New Roman" w:cs="Times New Roman"/>
        </w:rPr>
      </w:pPr>
      <w:r w:rsidRPr="002F7DD2">
        <w:rPr>
          <w:rFonts w:ascii="Times New Roman" w:hAnsi="Times New Roman" w:cs="Times New Roman"/>
        </w:rPr>
        <w:t>Abstract (250 word</w:t>
      </w:r>
      <w:r w:rsidR="000B244B">
        <w:rPr>
          <w:rFonts w:ascii="Times New Roman" w:hAnsi="Times New Roman" w:cs="Times New Roman"/>
        </w:rPr>
        <w:t>s</w:t>
      </w:r>
      <w:r w:rsidRPr="002F7DD2">
        <w:rPr>
          <w:rFonts w:ascii="Times New Roman" w:hAnsi="Times New Roman" w:cs="Times New Roman"/>
        </w:rPr>
        <w:t>)</w:t>
      </w:r>
    </w:p>
    <w:p w14:paraId="3E13E3E7" w14:textId="77777777" w:rsidR="002F7DD2" w:rsidRPr="002F7DD2" w:rsidRDefault="002F7DD2">
      <w:pPr>
        <w:rPr>
          <w:rFonts w:ascii="Times New Roman" w:hAnsi="Times New Roman" w:cs="Times New Roman"/>
        </w:rPr>
      </w:pPr>
    </w:p>
    <w:p w14:paraId="510CD67F" w14:textId="748D9B2D" w:rsidR="00366B9E" w:rsidRDefault="002F7DD2" w:rsidP="002F7DD2">
      <w:pPr>
        <w:jc w:val="both"/>
        <w:rPr>
          <w:rFonts w:ascii="Times New Roman" w:hAnsi="Times New Roman" w:cs="Times New Roman"/>
          <w:b/>
        </w:rPr>
      </w:pPr>
      <w:r w:rsidRPr="002F7DD2">
        <w:rPr>
          <w:rFonts w:ascii="Times New Roman" w:hAnsi="Times New Roman" w:cs="Times New Roman"/>
          <w:b/>
        </w:rPr>
        <w:t>Motivation</w:t>
      </w:r>
    </w:p>
    <w:p w14:paraId="4B3DF1A9" w14:textId="0DEF5F3B" w:rsidR="00D37998" w:rsidRPr="002F7DD2" w:rsidRDefault="00D37998" w:rsidP="00D37998">
      <w:pPr>
        <w:jc w:val="both"/>
        <w:rPr>
          <w:rFonts w:ascii="Times New Roman" w:hAnsi="Times New Roman" w:cs="Times New Roman"/>
        </w:rPr>
      </w:pPr>
      <w:r>
        <w:rPr>
          <w:rFonts w:ascii="Times New Roman" w:hAnsi="Times New Roman" w:cs="Times New Roman"/>
        </w:rPr>
        <w:t>Landsat 8 is a promising candidate to address the remote sensing of inland and coastal waters (Case 2 waters</w:t>
      </w:r>
      <w:r w:rsidR="00D73BBA">
        <w:rPr>
          <w:rFonts w:ascii="Times New Roman" w:hAnsi="Times New Roman" w:cs="Times New Roman"/>
        </w:rPr>
        <w:t>) due to</w:t>
      </w:r>
      <w:r>
        <w:rPr>
          <w:rFonts w:ascii="Times New Roman" w:hAnsi="Times New Roman" w:cs="Times New Roman"/>
        </w:rPr>
        <w:t xml:space="preserve"> its improved signal-to-noise ratio</w:t>
      </w:r>
      <w:r w:rsidR="00D73BBA">
        <w:rPr>
          <w:rFonts w:ascii="Times New Roman" w:hAnsi="Times New Roman" w:cs="Times New Roman"/>
        </w:rPr>
        <w:t xml:space="preserve"> (SNR), </w:t>
      </w:r>
      <w:r>
        <w:rPr>
          <w:rFonts w:ascii="Times New Roman" w:hAnsi="Times New Roman" w:cs="Times New Roman"/>
        </w:rPr>
        <w:t>spectral resolution, bit quantization</w:t>
      </w:r>
      <w:r w:rsidR="00D73BBA">
        <w:rPr>
          <w:rFonts w:ascii="Times New Roman" w:hAnsi="Times New Roman" w:cs="Times New Roman"/>
        </w:rPr>
        <w:t>, and high spatial resolution</w:t>
      </w:r>
      <w:r>
        <w:rPr>
          <w:rFonts w:ascii="Times New Roman" w:hAnsi="Times New Roman" w:cs="Times New Roman"/>
        </w:rPr>
        <w:t>.</w:t>
      </w:r>
    </w:p>
    <w:p w14:paraId="2D87BBD7" w14:textId="77777777" w:rsidR="00D37998" w:rsidRDefault="00D37998" w:rsidP="002F7DD2">
      <w:pPr>
        <w:jc w:val="both"/>
        <w:rPr>
          <w:rFonts w:ascii="Times New Roman" w:hAnsi="Times New Roman" w:cs="Times New Roman"/>
          <w:b/>
        </w:rPr>
      </w:pPr>
    </w:p>
    <w:p w14:paraId="7B770E71" w14:textId="1791EFB7" w:rsidR="00366B9E" w:rsidRPr="00EA69DB" w:rsidRDefault="00243308" w:rsidP="002F7DD2">
      <w:pPr>
        <w:jc w:val="both"/>
        <w:rPr>
          <w:rFonts w:ascii="Times New Roman" w:hAnsi="Times New Roman" w:cs="Times New Roman"/>
        </w:rPr>
      </w:pPr>
      <w:r w:rsidRPr="00EA69DB">
        <w:rPr>
          <w:rFonts w:ascii="Times New Roman" w:hAnsi="Times New Roman" w:cs="Times New Roman"/>
        </w:rPr>
        <w:t>Atmospheric correction</w:t>
      </w:r>
      <w:r>
        <w:rPr>
          <w:rFonts w:ascii="Times New Roman" w:hAnsi="Times New Roman" w:cs="Times New Roman"/>
        </w:rPr>
        <w:t xml:space="preserve"> is essential for remote sensing of water</w:t>
      </w:r>
      <w:r w:rsidRPr="00EA69DB">
        <w:rPr>
          <w:rFonts w:ascii="Times New Roman" w:hAnsi="Times New Roman" w:cs="Times New Roman"/>
        </w:rPr>
        <w:t xml:space="preserve"> </w:t>
      </w:r>
      <w:r w:rsidR="00D37998" w:rsidRPr="00EA69DB">
        <w:rPr>
          <w:rFonts w:ascii="Times New Roman" w:hAnsi="Times New Roman" w:cs="Times New Roman"/>
        </w:rPr>
        <w:t xml:space="preserve">since the </w:t>
      </w:r>
      <w:r w:rsidR="00B95793" w:rsidRPr="00EA69DB">
        <w:rPr>
          <w:rFonts w:ascii="Times New Roman" w:hAnsi="Times New Roman" w:cs="Times New Roman"/>
        </w:rPr>
        <w:t>signal</w:t>
      </w:r>
      <w:r>
        <w:rPr>
          <w:rFonts w:ascii="Times New Roman" w:hAnsi="Times New Roman" w:cs="Times New Roman"/>
        </w:rPr>
        <w:t xml:space="preserve"> from the water</w:t>
      </w:r>
      <w:r w:rsidR="00B95793" w:rsidRPr="00EA69DB">
        <w:rPr>
          <w:rFonts w:ascii="Times New Roman" w:hAnsi="Times New Roman" w:cs="Times New Roman"/>
        </w:rPr>
        <w:t xml:space="preserve"> </w:t>
      </w:r>
      <w:r w:rsidR="006C607A">
        <w:rPr>
          <w:rFonts w:ascii="Times New Roman" w:hAnsi="Times New Roman" w:cs="Times New Roman"/>
        </w:rPr>
        <w:t>reaching</w:t>
      </w:r>
      <w:r w:rsidR="00B95793" w:rsidRPr="00EA69DB">
        <w:rPr>
          <w:rFonts w:ascii="Times New Roman" w:hAnsi="Times New Roman" w:cs="Times New Roman"/>
        </w:rPr>
        <w:t xml:space="preserve"> the sensor is small compared </w:t>
      </w:r>
      <w:r w:rsidR="006C607A">
        <w:rPr>
          <w:rFonts w:ascii="Times New Roman" w:hAnsi="Times New Roman" w:cs="Times New Roman"/>
        </w:rPr>
        <w:t>to</w:t>
      </w:r>
      <w:r w:rsidR="00B95793" w:rsidRPr="00EA69DB">
        <w:rPr>
          <w:rFonts w:ascii="Times New Roman" w:hAnsi="Times New Roman" w:cs="Times New Roman"/>
        </w:rPr>
        <w:t xml:space="preserve"> atmospheric </w:t>
      </w:r>
      <w:r w:rsidR="006C607A">
        <w:rPr>
          <w:rFonts w:ascii="Times New Roman" w:hAnsi="Times New Roman" w:cs="Times New Roman"/>
        </w:rPr>
        <w:t>scattering</w:t>
      </w:r>
      <w:r w:rsidR="00366B9E" w:rsidRPr="00EA69DB">
        <w:rPr>
          <w:rFonts w:ascii="Times New Roman" w:hAnsi="Times New Roman" w:cs="Times New Roman"/>
        </w:rPr>
        <w:t xml:space="preserve">. </w:t>
      </w:r>
    </w:p>
    <w:p w14:paraId="2F93911A" w14:textId="77777777" w:rsidR="00366B9E" w:rsidRDefault="00366B9E" w:rsidP="002F7DD2">
      <w:pPr>
        <w:jc w:val="both"/>
        <w:rPr>
          <w:rFonts w:ascii="Times New Roman" w:hAnsi="Times New Roman" w:cs="Times New Roman"/>
        </w:rPr>
      </w:pPr>
    </w:p>
    <w:p w14:paraId="4B3258E1" w14:textId="40C9EA6D" w:rsidR="00366B9E" w:rsidRDefault="00366B9E" w:rsidP="002F7DD2">
      <w:pPr>
        <w:jc w:val="both"/>
        <w:rPr>
          <w:rFonts w:ascii="Times New Roman" w:hAnsi="Times New Roman" w:cs="Times New Roman"/>
        </w:rPr>
      </w:pPr>
      <w:r>
        <w:rPr>
          <w:rFonts w:ascii="Times New Roman" w:hAnsi="Times New Roman" w:cs="Times New Roman"/>
        </w:rPr>
        <w:t xml:space="preserve">Standard atmospheric correction algorithms </w:t>
      </w:r>
      <w:r w:rsidR="006C607A">
        <w:rPr>
          <w:rFonts w:ascii="Times New Roman" w:hAnsi="Times New Roman" w:cs="Times New Roman"/>
        </w:rPr>
        <w:t xml:space="preserve">fail </w:t>
      </w:r>
      <w:r>
        <w:rPr>
          <w:rFonts w:ascii="Times New Roman" w:hAnsi="Times New Roman" w:cs="Times New Roman"/>
        </w:rPr>
        <w:t>over</w:t>
      </w:r>
      <w:r w:rsidR="00201A82">
        <w:rPr>
          <w:rFonts w:ascii="Times New Roman" w:hAnsi="Times New Roman" w:cs="Times New Roman"/>
        </w:rPr>
        <w:t xml:space="preserve"> highly turbid</w:t>
      </w:r>
      <w:r>
        <w:rPr>
          <w:rFonts w:ascii="Times New Roman" w:hAnsi="Times New Roman" w:cs="Times New Roman"/>
        </w:rPr>
        <w:t xml:space="preserve"> </w:t>
      </w:r>
      <w:r w:rsidR="00D37998">
        <w:rPr>
          <w:rFonts w:ascii="Times New Roman" w:hAnsi="Times New Roman" w:cs="Times New Roman"/>
        </w:rPr>
        <w:t>Case 2 waters</w:t>
      </w:r>
      <w:r>
        <w:rPr>
          <w:rFonts w:ascii="Times New Roman" w:hAnsi="Times New Roman" w:cs="Times New Roman"/>
        </w:rPr>
        <w:t xml:space="preserve"> because the </w:t>
      </w:r>
      <w:r w:rsidRPr="00EA69DB">
        <w:rPr>
          <w:rFonts w:ascii="Times New Roman" w:hAnsi="Times New Roman" w:cs="Times New Roman"/>
          <w:i/>
        </w:rPr>
        <w:t>black pixel assumption</w:t>
      </w:r>
      <w:r w:rsidR="00931E82">
        <w:rPr>
          <w:rFonts w:ascii="Times New Roman" w:hAnsi="Times New Roman" w:cs="Times New Roman"/>
        </w:rPr>
        <w:t xml:space="preserve">, i.e. the signal leaving the water is zero beyond near infrared (NIR), </w:t>
      </w:r>
      <w:r>
        <w:rPr>
          <w:rFonts w:ascii="Times New Roman" w:hAnsi="Times New Roman" w:cs="Times New Roman"/>
        </w:rPr>
        <w:t xml:space="preserve">is not always satisfied. </w:t>
      </w:r>
    </w:p>
    <w:p w14:paraId="2C1A72FA" w14:textId="77777777" w:rsidR="002F7DD2" w:rsidRPr="002F7DD2" w:rsidRDefault="002F7DD2" w:rsidP="002F7DD2">
      <w:pPr>
        <w:jc w:val="both"/>
        <w:rPr>
          <w:rFonts w:ascii="Times New Roman" w:hAnsi="Times New Roman" w:cs="Times New Roman"/>
        </w:rPr>
      </w:pPr>
    </w:p>
    <w:p w14:paraId="2FB8D48F" w14:textId="60BF2E91" w:rsidR="005D2AB5" w:rsidRDefault="002F7DD2" w:rsidP="002F7DD2">
      <w:pPr>
        <w:jc w:val="both"/>
        <w:rPr>
          <w:rFonts w:ascii="Times New Roman" w:hAnsi="Times New Roman" w:cs="Times New Roman"/>
          <w:b/>
        </w:rPr>
      </w:pPr>
      <w:r w:rsidRPr="002F7DD2">
        <w:rPr>
          <w:rFonts w:ascii="Times New Roman" w:hAnsi="Times New Roman" w:cs="Times New Roman"/>
          <w:b/>
        </w:rPr>
        <w:t>Methods</w:t>
      </w:r>
    </w:p>
    <w:p w14:paraId="1F206951" w14:textId="0618D06F" w:rsidR="00476244" w:rsidRDefault="006C607A" w:rsidP="00EA69DB">
      <w:pPr>
        <w:jc w:val="both"/>
        <w:rPr>
          <w:rFonts w:ascii="Times New Roman" w:hAnsi="Times New Roman" w:cs="Times New Roman"/>
        </w:rPr>
      </w:pPr>
      <w:commentRangeStart w:id="0"/>
      <w:r>
        <w:rPr>
          <w:rFonts w:ascii="Times New Roman" w:hAnsi="Times New Roman" w:cs="Times New Roman"/>
        </w:rPr>
        <w:t xml:space="preserve">We develop </w:t>
      </w:r>
      <w:commentRangeEnd w:id="0"/>
      <w:r w:rsidR="001E5198">
        <w:rPr>
          <w:rStyle w:val="CommentReference"/>
        </w:rPr>
        <w:commentReference w:id="0"/>
      </w:r>
      <w:r>
        <w:rPr>
          <w:rFonts w:ascii="Times New Roman" w:hAnsi="Times New Roman" w:cs="Times New Roman"/>
        </w:rPr>
        <w:t xml:space="preserve">a new </w:t>
      </w:r>
      <w:r w:rsidR="00B90F5A">
        <w:rPr>
          <w:rFonts w:ascii="Times New Roman" w:hAnsi="Times New Roman" w:cs="Times New Roman"/>
        </w:rPr>
        <w:t>atmospheric correction algorithm for Landsat 8 imagery based on the empirical line method (ELM)</w:t>
      </w:r>
      <w:r>
        <w:rPr>
          <w:rFonts w:ascii="Times New Roman" w:hAnsi="Times New Roman" w:cs="Times New Roman"/>
        </w:rPr>
        <w:t xml:space="preserve"> that does not rely on the black pixel assumption</w:t>
      </w:r>
      <w:r w:rsidR="00366B9E">
        <w:rPr>
          <w:rFonts w:ascii="Times New Roman" w:hAnsi="Times New Roman" w:cs="Times New Roman"/>
        </w:rPr>
        <w:t>.</w:t>
      </w:r>
    </w:p>
    <w:p w14:paraId="7B966D35" w14:textId="77777777" w:rsidR="00C53E44" w:rsidRDefault="00C53E44" w:rsidP="002F7DD2">
      <w:pPr>
        <w:jc w:val="both"/>
        <w:rPr>
          <w:rFonts w:ascii="Times New Roman" w:hAnsi="Times New Roman" w:cs="Times New Roman"/>
        </w:rPr>
      </w:pPr>
    </w:p>
    <w:p w14:paraId="54E88031" w14:textId="3F54F53C" w:rsidR="00C53E44" w:rsidRDefault="00C53E44" w:rsidP="002F7DD2">
      <w:pPr>
        <w:jc w:val="both"/>
        <w:rPr>
          <w:rFonts w:ascii="Times New Roman" w:eastAsia="Times New Roman" w:hAnsi="Times New Roman" w:cs="Times New Roman"/>
          <w:color w:val="000000"/>
        </w:rPr>
      </w:pPr>
      <w:r>
        <w:rPr>
          <w:rFonts w:ascii="Times New Roman" w:hAnsi="Times New Roman" w:cs="Times New Roman"/>
        </w:rPr>
        <w:t>This algorithm uses pseudo-invariant features (PIF) from the image, ground-truth data</w:t>
      </w:r>
      <w:r w:rsidR="00B90F5A">
        <w:rPr>
          <w:rFonts w:ascii="Times New Roman" w:hAnsi="Times New Roman" w:cs="Times New Roman"/>
        </w:rPr>
        <w:t>,</w:t>
      </w:r>
      <w:r>
        <w:rPr>
          <w:rFonts w:ascii="Times New Roman" w:hAnsi="Times New Roman" w:cs="Times New Roman"/>
        </w:rPr>
        <w:t xml:space="preserve"> and </w:t>
      </w:r>
      <w:r w:rsidR="00476244">
        <w:rPr>
          <w:rFonts w:ascii="Times New Roman" w:hAnsi="Times New Roman" w:cs="Times New Roman"/>
        </w:rPr>
        <w:t xml:space="preserve">water-leaving </w:t>
      </w:r>
      <w:proofErr w:type="spellStart"/>
      <w:r w:rsidR="00476244">
        <w:rPr>
          <w:rFonts w:ascii="Times New Roman" w:hAnsi="Times New Roman" w:cs="Times New Roman"/>
        </w:rPr>
        <w:t>reflectances</w:t>
      </w:r>
      <w:proofErr w:type="spellEnd"/>
      <w:r w:rsidR="00476244">
        <w:rPr>
          <w:rFonts w:ascii="Times New Roman" w:hAnsi="Times New Roman" w:cs="Times New Roman"/>
        </w:rPr>
        <w:t xml:space="preserve"> from</w:t>
      </w:r>
      <w:r w:rsidR="00B90F5A">
        <w:rPr>
          <w:rFonts w:ascii="Times New Roman" w:hAnsi="Times New Roman" w:cs="Times New Roman"/>
        </w:rPr>
        <w:t xml:space="preserve"> an</w:t>
      </w:r>
      <w:r w:rsidR="00476244">
        <w:rPr>
          <w:rFonts w:ascii="Times New Roman" w:hAnsi="Times New Roman" w:cs="Times New Roman"/>
        </w:rPr>
        <w:t xml:space="preserve"> </w:t>
      </w:r>
      <w:r w:rsidR="00476244" w:rsidRPr="00B63704">
        <w:rPr>
          <w:rFonts w:ascii="Times New Roman" w:eastAsia="Times New Roman" w:hAnsi="Times New Roman" w:cs="Times New Roman"/>
          <w:color w:val="000000"/>
        </w:rPr>
        <w:t>in</w:t>
      </w:r>
      <w:r w:rsidR="00476244">
        <w:rPr>
          <w:rFonts w:ascii="Times New Roman" w:eastAsia="Times New Roman" w:hAnsi="Times New Roman" w:cs="Times New Roman"/>
          <w:color w:val="000000"/>
        </w:rPr>
        <w:t>-</w:t>
      </w:r>
      <w:r w:rsidR="00B90F5A">
        <w:rPr>
          <w:rFonts w:ascii="Times New Roman" w:eastAsia="Times New Roman" w:hAnsi="Times New Roman" w:cs="Times New Roman"/>
          <w:color w:val="000000"/>
        </w:rPr>
        <w:t xml:space="preserve">water radiative transfer model </w:t>
      </w:r>
      <w:r w:rsidR="00476244">
        <w:rPr>
          <w:rFonts w:ascii="Times New Roman" w:eastAsia="Times New Roman" w:hAnsi="Times New Roman" w:cs="Times New Roman"/>
          <w:color w:val="000000"/>
        </w:rPr>
        <w:t>to determine reflectance and radiance values of the bright and dark pixels</w:t>
      </w:r>
      <w:r w:rsidR="00C22568">
        <w:rPr>
          <w:rFonts w:ascii="Times New Roman" w:eastAsia="Times New Roman" w:hAnsi="Times New Roman" w:cs="Times New Roman"/>
          <w:color w:val="000000"/>
        </w:rPr>
        <w:t xml:space="preserve"> used in the ELM method</w:t>
      </w:r>
      <w:r w:rsidR="00476244">
        <w:rPr>
          <w:rFonts w:ascii="Times New Roman" w:eastAsia="Times New Roman" w:hAnsi="Times New Roman" w:cs="Times New Roman"/>
          <w:color w:val="000000"/>
        </w:rPr>
        <w:t xml:space="preserve">. </w:t>
      </w:r>
    </w:p>
    <w:p w14:paraId="6BDB5AF0" w14:textId="77777777" w:rsidR="00BB25C2" w:rsidRDefault="00BB25C2" w:rsidP="002F7DD2">
      <w:pPr>
        <w:jc w:val="both"/>
        <w:rPr>
          <w:rFonts w:ascii="Times New Roman" w:eastAsia="Times New Roman" w:hAnsi="Times New Roman" w:cs="Times New Roman"/>
          <w:color w:val="000000"/>
        </w:rPr>
      </w:pPr>
    </w:p>
    <w:p w14:paraId="0EC115D7" w14:textId="0A922B1D" w:rsidR="00D01C1F" w:rsidRDefault="006A5788" w:rsidP="00BB25C2">
      <w:pPr>
        <w:jc w:val="both"/>
        <w:rPr>
          <w:rFonts w:ascii="Times New Roman" w:hAnsi="Times New Roman" w:cs="Times New Roman"/>
        </w:rPr>
      </w:pPr>
      <w:r>
        <w:rPr>
          <w:rFonts w:ascii="Times New Roman" w:hAnsi="Times New Roman" w:cs="Times New Roman"/>
        </w:rPr>
        <w:t>We compare t</w:t>
      </w:r>
      <w:r w:rsidR="00D01C1F">
        <w:rPr>
          <w:rFonts w:ascii="Times New Roman" w:hAnsi="Times New Roman" w:cs="Times New Roman"/>
        </w:rPr>
        <w:t xml:space="preserve">he results with in </w:t>
      </w:r>
      <w:r w:rsidR="00BB25C2">
        <w:rPr>
          <w:rFonts w:ascii="Times New Roman" w:hAnsi="Times New Roman" w:cs="Times New Roman"/>
        </w:rPr>
        <w:t>situ remote</w:t>
      </w:r>
      <w:r w:rsidR="00C22568">
        <w:rPr>
          <w:rFonts w:ascii="Times New Roman" w:hAnsi="Times New Roman" w:cs="Times New Roman"/>
        </w:rPr>
        <w:t xml:space="preserve"> </w:t>
      </w:r>
      <w:r w:rsidR="00BB25C2">
        <w:rPr>
          <w:rFonts w:ascii="Times New Roman" w:hAnsi="Times New Roman" w:cs="Times New Roman"/>
        </w:rPr>
        <w:t>sensing reflectance</w:t>
      </w:r>
      <w:r w:rsidR="0053025C">
        <w:rPr>
          <w:rFonts w:ascii="Times New Roman" w:hAnsi="Times New Roman" w:cs="Times New Roman"/>
        </w:rPr>
        <w:t xml:space="preserve"> </w:t>
      </w:r>
      <w:r w:rsidR="00BB25C2">
        <w:rPr>
          <w:rFonts w:ascii="Times New Roman" w:hAnsi="Times New Roman" w:cs="Times New Roman"/>
        </w:rPr>
        <w:t>measurements for different water bodies that exhibit a range of optical properties</w:t>
      </w:r>
      <w:r w:rsidR="00D01C1F">
        <w:rPr>
          <w:rFonts w:ascii="Times New Roman" w:hAnsi="Times New Roman" w:cs="Times New Roman"/>
        </w:rPr>
        <w:t>.</w:t>
      </w:r>
    </w:p>
    <w:p w14:paraId="74F7C4B3" w14:textId="77777777" w:rsidR="00D01C1F" w:rsidRDefault="00D01C1F" w:rsidP="00BB25C2">
      <w:pPr>
        <w:jc w:val="both"/>
        <w:rPr>
          <w:rFonts w:ascii="Times New Roman" w:hAnsi="Times New Roman" w:cs="Times New Roman"/>
        </w:rPr>
      </w:pPr>
    </w:p>
    <w:p w14:paraId="036F9ECB" w14:textId="11B4852A" w:rsidR="00BB25C2" w:rsidRDefault="006A5788" w:rsidP="00BB25C2">
      <w:pPr>
        <w:jc w:val="both"/>
        <w:rPr>
          <w:rFonts w:ascii="Times New Roman" w:hAnsi="Times New Roman" w:cs="Times New Roman"/>
        </w:rPr>
      </w:pPr>
      <w:r>
        <w:rPr>
          <w:rFonts w:ascii="Times New Roman" w:hAnsi="Times New Roman" w:cs="Times New Roman"/>
        </w:rPr>
        <w:t>We calculate r</w:t>
      </w:r>
      <w:r w:rsidR="00D01C1F">
        <w:rPr>
          <w:rFonts w:ascii="Times New Roman" w:hAnsi="Times New Roman" w:cs="Times New Roman"/>
        </w:rPr>
        <w:t>eflectance</w:t>
      </w:r>
      <w:r>
        <w:rPr>
          <w:rFonts w:ascii="Times New Roman" w:hAnsi="Times New Roman" w:cs="Times New Roman"/>
        </w:rPr>
        <w:t xml:space="preserve"> </w:t>
      </w:r>
      <w:r w:rsidR="00BB25C2">
        <w:rPr>
          <w:rFonts w:ascii="Times New Roman" w:hAnsi="Times New Roman" w:cs="Times New Roman"/>
        </w:rPr>
        <w:t>error</w:t>
      </w:r>
      <w:r w:rsidR="00D01C1F">
        <w:rPr>
          <w:rFonts w:ascii="Times New Roman" w:hAnsi="Times New Roman" w:cs="Times New Roman"/>
        </w:rPr>
        <w:t>s</w:t>
      </w:r>
      <w:r>
        <w:rPr>
          <w:rFonts w:ascii="Times New Roman" w:hAnsi="Times New Roman" w:cs="Times New Roman"/>
        </w:rPr>
        <w:t xml:space="preserve"> </w:t>
      </w:r>
      <w:r w:rsidR="00BB25C2">
        <w:rPr>
          <w:rFonts w:ascii="Times New Roman" w:hAnsi="Times New Roman" w:cs="Times New Roman"/>
        </w:rPr>
        <w:t>for each band</w:t>
      </w:r>
      <w:r w:rsidR="00D01C1F">
        <w:rPr>
          <w:rFonts w:ascii="Times New Roman" w:hAnsi="Times New Roman" w:cs="Times New Roman"/>
        </w:rPr>
        <w:t xml:space="preserve"> taking the in situ data as ground-truth</w:t>
      </w:r>
      <w:r>
        <w:rPr>
          <w:rFonts w:ascii="Times New Roman" w:hAnsi="Times New Roman" w:cs="Times New Roman"/>
        </w:rPr>
        <w:t>,</w:t>
      </w:r>
      <w:r w:rsidR="00C22568">
        <w:rPr>
          <w:rFonts w:ascii="Times New Roman" w:hAnsi="Times New Roman" w:cs="Times New Roman"/>
        </w:rPr>
        <w:t xml:space="preserve"> and then</w:t>
      </w:r>
      <w:r w:rsidR="003C67ED">
        <w:rPr>
          <w:rFonts w:ascii="Times New Roman" w:hAnsi="Times New Roman" w:cs="Times New Roman"/>
        </w:rPr>
        <w:t xml:space="preserve"> </w:t>
      </w:r>
      <w:r>
        <w:rPr>
          <w:rFonts w:ascii="Times New Roman" w:eastAsia="Times New Roman" w:hAnsi="Times New Roman" w:cs="Times New Roman"/>
          <w:color w:val="000000"/>
        </w:rPr>
        <w:t xml:space="preserve">compare them to </w:t>
      </w:r>
      <w:r w:rsidR="00EA69DB">
        <w:rPr>
          <w:rFonts w:ascii="Times New Roman" w:eastAsia="Times New Roman" w:hAnsi="Times New Roman" w:cs="Times New Roman"/>
          <w:color w:val="000000"/>
        </w:rPr>
        <w:t>results from standard atmospheric correction algorithms</w:t>
      </w:r>
      <w:r w:rsidR="00BB25C2">
        <w:rPr>
          <w:rFonts w:ascii="Times New Roman" w:hAnsi="Times New Roman" w:cs="Times New Roman"/>
        </w:rPr>
        <w:t>.</w:t>
      </w:r>
    </w:p>
    <w:p w14:paraId="0FEDE32C" w14:textId="77777777" w:rsidR="002F7DD2" w:rsidRPr="002F7DD2" w:rsidRDefault="002F7DD2" w:rsidP="002F7DD2">
      <w:pPr>
        <w:jc w:val="both"/>
        <w:rPr>
          <w:rFonts w:ascii="Times New Roman" w:hAnsi="Times New Roman" w:cs="Times New Roman"/>
        </w:rPr>
      </w:pPr>
    </w:p>
    <w:p w14:paraId="3430C0E3" w14:textId="77777777" w:rsidR="002F7DD2" w:rsidRDefault="002F7DD2" w:rsidP="002F7DD2">
      <w:pPr>
        <w:jc w:val="both"/>
        <w:rPr>
          <w:rFonts w:ascii="Times New Roman" w:hAnsi="Times New Roman" w:cs="Times New Roman"/>
          <w:b/>
        </w:rPr>
      </w:pPr>
      <w:r w:rsidRPr="002F7DD2">
        <w:rPr>
          <w:rFonts w:ascii="Times New Roman" w:hAnsi="Times New Roman" w:cs="Times New Roman"/>
          <w:b/>
        </w:rPr>
        <w:t>Results</w:t>
      </w:r>
    </w:p>
    <w:p w14:paraId="68EEE048" w14:textId="3BA92C4D" w:rsidR="002F7DD2" w:rsidRDefault="00FB3D66" w:rsidP="00B511CB">
      <w:pPr>
        <w:jc w:val="both"/>
        <w:rPr>
          <w:rFonts w:ascii="Times New Roman" w:eastAsia="Times New Roman" w:hAnsi="Times New Roman" w:cs="Times New Roman"/>
          <w:color w:val="000000"/>
        </w:rPr>
      </w:pPr>
      <w:r>
        <w:rPr>
          <w:rFonts w:ascii="Times New Roman" w:eastAsia="Times New Roman" w:hAnsi="Times New Roman" w:cs="Times New Roman"/>
          <w:color w:val="000000"/>
        </w:rPr>
        <w:t>These</w:t>
      </w:r>
      <w:r w:rsidR="00C22568">
        <w:rPr>
          <w:rFonts w:ascii="Times New Roman" w:eastAsia="Times New Roman" w:hAnsi="Times New Roman" w:cs="Times New Roman"/>
          <w:color w:val="000000"/>
        </w:rPr>
        <w:t xml:space="preserve"> reflectance</w:t>
      </w:r>
      <w:r>
        <w:rPr>
          <w:rFonts w:ascii="Times New Roman" w:eastAsia="Times New Roman" w:hAnsi="Times New Roman" w:cs="Times New Roman"/>
          <w:color w:val="000000"/>
        </w:rPr>
        <w:t xml:space="preserve"> errors are small</w:t>
      </w:r>
      <w:r w:rsidR="001F171D">
        <w:rPr>
          <w:rFonts w:ascii="Times New Roman" w:eastAsia="Times New Roman" w:hAnsi="Times New Roman" w:cs="Times New Roman"/>
          <w:color w:val="000000"/>
        </w:rPr>
        <w:t xml:space="preserve"> </w:t>
      </w:r>
      <w:r w:rsidR="00BD637D">
        <w:rPr>
          <w:rFonts w:ascii="Times New Roman" w:eastAsia="Times New Roman" w:hAnsi="Times New Roman" w:cs="Times New Roman"/>
          <w:color w:val="000000"/>
        </w:rPr>
        <w:t>in</w:t>
      </w:r>
      <w:r w:rsidR="001F171D">
        <w:rPr>
          <w:rFonts w:ascii="Times New Roman" w:eastAsia="Times New Roman" w:hAnsi="Times New Roman" w:cs="Times New Roman"/>
          <w:color w:val="000000"/>
        </w:rPr>
        <w:t xml:space="preserve"> all</w:t>
      </w:r>
      <w:r w:rsidR="00BD637D">
        <w:rPr>
          <w:rFonts w:ascii="Times New Roman" w:eastAsia="Times New Roman" w:hAnsi="Times New Roman" w:cs="Times New Roman"/>
          <w:color w:val="000000"/>
        </w:rPr>
        <w:t xml:space="preserve"> the visible</w:t>
      </w:r>
      <w:r w:rsidR="001F171D">
        <w:rPr>
          <w:rFonts w:ascii="Times New Roman" w:eastAsia="Times New Roman" w:hAnsi="Times New Roman" w:cs="Times New Roman"/>
          <w:color w:val="000000"/>
        </w:rPr>
        <w:t xml:space="preserve"> bands</w:t>
      </w:r>
      <w:r w:rsidR="00BD637D">
        <w:rPr>
          <w:rFonts w:ascii="Times New Roman" w:eastAsia="Times New Roman" w:hAnsi="Times New Roman" w:cs="Times New Roman"/>
          <w:color w:val="000000"/>
        </w:rPr>
        <w:t xml:space="preserve"> for </w:t>
      </w:r>
      <w:r w:rsidR="00C96261">
        <w:rPr>
          <w:rFonts w:ascii="Times New Roman" w:eastAsia="Times New Roman" w:hAnsi="Times New Roman" w:cs="Times New Roman"/>
          <w:color w:val="000000"/>
        </w:rPr>
        <w:t>a wide range of concentrations</w:t>
      </w:r>
      <w:r w:rsidR="001523EC">
        <w:rPr>
          <w:rFonts w:ascii="Times New Roman" w:eastAsia="Times New Roman" w:hAnsi="Times New Roman" w:cs="Times New Roman"/>
          <w:color w:val="000000"/>
        </w:rPr>
        <w:t>.</w:t>
      </w:r>
    </w:p>
    <w:p w14:paraId="7ABD08D1" w14:textId="77777777" w:rsidR="001523EC" w:rsidRPr="002F7DD2" w:rsidRDefault="001523EC" w:rsidP="002F7DD2">
      <w:pPr>
        <w:jc w:val="both"/>
        <w:rPr>
          <w:rFonts w:ascii="Times New Roman" w:hAnsi="Times New Roman" w:cs="Times New Roman"/>
        </w:rPr>
      </w:pPr>
    </w:p>
    <w:p w14:paraId="2F1F275D" w14:textId="77777777" w:rsidR="002F7DD2" w:rsidRDefault="002F7DD2" w:rsidP="002F7DD2">
      <w:pPr>
        <w:jc w:val="both"/>
        <w:rPr>
          <w:rFonts w:ascii="Times New Roman" w:hAnsi="Times New Roman" w:cs="Times New Roman"/>
          <w:b/>
        </w:rPr>
      </w:pPr>
      <w:r w:rsidRPr="002F7DD2">
        <w:rPr>
          <w:rFonts w:ascii="Times New Roman" w:hAnsi="Times New Roman" w:cs="Times New Roman"/>
          <w:b/>
        </w:rPr>
        <w:t>Conclusions</w:t>
      </w:r>
    </w:p>
    <w:p w14:paraId="19BEB99B" w14:textId="248CB979" w:rsidR="00B95793" w:rsidRDefault="00B95793" w:rsidP="002F7DD2">
      <w:pPr>
        <w:jc w:val="both"/>
        <w:rPr>
          <w:rFonts w:ascii="Times New Roman" w:hAnsi="Times New Roman" w:cs="Times New Roman"/>
        </w:rPr>
      </w:pPr>
      <w:r>
        <w:rPr>
          <w:rFonts w:ascii="Times New Roman" w:hAnsi="Times New Roman" w:cs="Times New Roman"/>
        </w:rPr>
        <w:t xml:space="preserve">These results show </w:t>
      </w:r>
      <w:r w:rsidR="00BB25C2">
        <w:rPr>
          <w:rFonts w:ascii="Times New Roman" w:hAnsi="Times New Roman" w:cs="Times New Roman"/>
        </w:rPr>
        <w:t xml:space="preserve">that </w:t>
      </w:r>
      <w:r w:rsidR="006A5788">
        <w:rPr>
          <w:rFonts w:ascii="Times New Roman" w:hAnsi="Times New Roman" w:cs="Times New Roman"/>
        </w:rPr>
        <w:t>our</w:t>
      </w:r>
      <w:r w:rsidR="00BB25C2">
        <w:rPr>
          <w:rFonts w:ascii="Times New Roman" w:hAnsi="Times New Roman" w:cs="Times New Roman"/>
        </w:rPr>
        <w:t xml:space="preserve"> </w:t>
      </w:r>
      <w:r>
        <w:rPr>
          <w:rFonts w:ascii="Times New Roman" w:hAnsi="Times New Roman" w:cs="Times New Roman"/>
        </w:rPr>
        <w:t xml:space="preserve">atmospheric correction algorithm allows </w:t>
      </w:r>
      <w:r w:rsidR="001523EC">
        <w:rPr>
          <w:rFonts w:ascii="Times New Roman" w:hAnsi="Times New Roman" w:cs="Times New Roman"/>
        </w:rPr>
        <w:t>one to use</w:t>
      </w:r>
      <w:r>
        <w:rPr>
          <w:rFonts w:ascii="Times New Roman" w:hAnsi="Times New Roman" w:cs="Times New Roman"/>
        </w:rPr>
        <w:t xml:space="preserve"> Landsat 8</w:t>
      </w:r>
      <w:r w:rsidR="001523EC">
        <w:rPr>
          <w:rFonts w:ascii="Times New Roman" w:hAnsi="Times New Roman" w:cs="Times New Roman"/>
        </w:rPr>
        <w:t xml:space="preserve"> to study </w:t>
      </w:r>
      <w:r>
        <w:rPr>
          <w:rFonts w:ascii="Times New Roman" w:hAnsi="Times New Roman" w:cs="Times New Roman"/>
        </w:rPr>
        <w:t>Case 2 waters</w:t>
      </w:r>
      <w:r w:rsidR="004B22CC">
        <w:rPr>
          <w:rFonts w:ascii="Times New Roman" w:hAnsi="Times New Roman" w:cs="Times New Roman"/>
        </w:rPr>
        <w:t xml:space="preserve"> as an alternative to traditional ocean color satellites (e.g. MODIS, SeaWiFS)</w:t>
      </w:r>
      <w:r>
        <w:rPr>
          <w:rFonts w:ascii="Times New Roman" w:hAnsi="Times New Roman" w:cs="Times New Roman"/>
        </w:rPr>
        <w:t>.</w:t>
      </w:r>
    </w:p>
    <w:p w14:paraId="5DE3FC2C" w14:textId="77777777" w:rsidR="00AA011D" w:rsidRDefault="00AA011D" w:rsidP="002F7DD2">
      <w:pPr>
        <w:pBdr>
          <w:bottom w:val="single" w:sz="6" w:space="1" w:color="auto"/>
        </w:pBdr>
        <w:jc w:val="both"/>
        <w:rPr>
          <w:rFonts w:ascii="Times New Roman" w:hAnsi="Times New Roman" w:cs="Times New Roman"/>
        </w:rPr>
      </w:pPr>
    </w:p>
    <w:p w14:paraId="675E0065" w14:textId="0477E158" w:rsidR="000B244B" w:rsidRPr="002F7DD2" w:rsidRDefault="000B244B" w:rsidP="000B244B">
      <w:pPr>
        <w:jc w:val="center"/>
        <w:rPr>
          <w:rFonts w:ascii="Times New Roman" w:hAnsi="Times New Roman" w:cs="Times New Roman"/>
        </w:rPr>
      </w:pPr>
      <w:r w:rsidRPr="002F7DD2">
        <w:rPr>
          <w:rFonts w:ascii="Times New Roman" w:hAnsi="Times New Roman" w:cs="Times New Roman"/>
        </w:rPr>
        <w:lastRenderedPageBreak/>
        <w:t>Abstract (</w:t>
      </w:r>
      <w:r>
        <w:rPr>
          <w:rFonts w:ascii="Times New Roman" w:hAnsi="Times New Roman" w:cs="Times New Roman"/>
        </w:rPr>
        <w:t>100</w:t>
      </w:r>
      <w:r w:rsidRPr="002F7DD2">
        <w:rPr>
          <w:rFonts w:ascii="Times New Roman" w:hAnsi="Times New Roman" w:cs="Times New Roman"/>
        </w:rPr>
        <w:t xml:space="preserve"> word</w:t>
      </w:r>
      <w:r>
        <w:rPr>
          <w:rFonts w:ascii="Times New Roman" w:hAnsi="Times New Roman" w:cs="Times New Roman"/>
        </w:rPr>
        <w:t>s</w:t>
      </w:r>
      <w:r w:rsidRPr="002F7DD2">
        <w:rPr>
          <w:rFonts w:ascii="Times New Roman" w:hAnsi="Times New Roman" w:cs="Times New Roman"/>
        </w:rPr>
        <w:t>)</w:t>
      </w:r>
    </w:p>
    <w:p w14:paraId="624B9690" w14:textId="77777777" w:rsidR="00AA011D" w:rsidRDefault="00AA011D" w:rsidP="002F7DD2">
      <w:pPr>
        <w:jc w:val="both"/>
        <w:rPr>
          <w:rFonts w:ascii="Times New Roman" w:hAnsi="Times New Roman" w:cs="Times New Roman"/>
        </w:rPr>
      </w:pPr>
    </w:p>
    <w:p w14:paraId="513935D7" w14:textId="1D276241" w:rsidR="002C6BBE" w:rsidRDefault="002C6BBE" w:rsidP="002F7DD2">
      <w:pPr>
        <w:jc w:val="both"/>
        <w:rPr>
          <w:rFonts w:ascii="Times New Roman" w:hAnsi="Times New Roman" w:cs="Times New Roman"/>
        </w:rPr>
      </w:pPr>
      <w:r w:rsidRPr="002C6BBE">
        <w:rPr>
          <w:rFonts w:ascii="Times New Roman" w:hAnsi="Times New Roman" w:cs="Times New Roman"/>
        </w:rPr>
        <w:t xml:space="preserve">We develop a new atmospheric correction algorithm for Landsat 8 imagery based on the empirical line method (ELM) that does not rely on the black pixel assumption. This algorithm uses pseudo-invariant features (PIF) from the image, ground-truth data, and water-leaving </w:t>
      </w:r>
      <w:proofErr w:type="spellStart"/>
      <w:r w:rsidRPr="002C6BBE">
        <w:rPr>
          <w:rFonts w:ascii="Times New Roman" w:hAnsi="Times New Roman" w:cs="Times New Roman"/>
        </w:rPr>
        <w:t>reflectances</w:t>
      </w:r>
      <w:proofErr w:type="spellEnd"/>
      <w:r w:rsidRPr="002C6BBE">
        <w:rPr>
          <w:rFonts w:ascii="Times New Roman" w:hAnsi="Times New Roman" w:cs="Times New Roman"/>
        </w:rPr>
        <w:t xml:space="preserve"> from an in-water </w:t>
      </w:r>
      <w:proofErr w:type="spellStart"/>
      <w:r w:rsidRPr="002C6BBE">
        <w:rPr>
          <w:rFonts w:ascii="Times New Roman" w:hAnsi="Times New Roman" w:cs="Times New Roman"/>
        </w:rPr>
        <w:t>radiative</w:t>
      </w:r>
      <w:proofErr w:type="spellEnd"/>
      <w:r w:rsidRPr="002C6BBE">
        <w:rPr>
          <w:rFonts w:ascii="Times New Roman" w:hAnsi="Times New Roman" w:cs="Times New Roman"/>
        </w:rPr>
        <w:t xml:space="preserve"> transfer model to determine reflectance and radiance values of the bright and dark pixels used in the ELM method. We compare the results with in situ remote sensing reflectance measurements for different water bodies that exhibit a range of optical properties. </w:t>
      </w:r>
    </w:p>
    <w:p w14:paraId="27385B2E" w14:textId="77777777" w:rsidR="00BC27B6" w:rsidRDefault="00BC27B6" w:rsidP="002F7DD2">
      <w:pPr>
        <w:jc w:val="both"/>
        <w:rPr>
          <w:rFonts w:ascii="Times New Roman" w:hAnsi="Times New Roman" w:cs="Times New Roman"/>
        </w:rPr>
      </w:pPr>
    </w:p>
    <w:p w14:paraId="380EBB91" w14:textId="77777777" w:rsidR="00BC27B6" w:rsidRDefault="00BC27B6" w:rsidP="002F7DD2">
      <w:pPr>
        <w:jc w:val="both"/>
        <w:rPr>
          <w:rFonts w:ascii="Times New Roman" w:hAnsi="Times New Roman" w:cs="Times New Roman"/>
        </w:rPr>
      </w:pPr>
    </w:p>
    <w:p w14:paraId="283E8AEF" w14:textId="77777777" w:rsidR="00BC27B6" w:rsidRDefault="00BC27B6" w:rsidP="002F7DD2">
      <w:pPr>
        <w:jc w:val="both"/>
        <w:rPr>
          <w:rFonts w:ascii="Times New Roman" w:hAnsi="Times New Roman" w:cs="Times New Roman"/>
        </w:rPr>
      </w:pPr>
    </w:p>
    <w:p w14:paraId="0264C3D3" w14:textId="77777777" w:rsidR="00BC27B6" w:rsidRDefault="00BC27B6" w:rsidP="002F7DD2">
      <w:pPr>
        <w:jc w:val="both"/>
        <w:rPr>
          <w:rFonts w:ascii="Times New Roman" w:hAnsi="Times New Roman" w:cs="Times New Roman"/>
        </w:rPr>
      </w:pPr>
    </w:p>
    <w:p w14:paraId="6EB936B0" w14:textId="77777777" w:rsidR="00BC27B6" w:rsidRDefault="00BC27B6" w:rsidP="002F7DD2">
      <w:pPr>
        <w:jc w:val="both"/>
        <w:rPr>
          <w:rFonts w:ascii="Times New Roman" w:hAnsi="Times New Roman" w:cs="Times New Roman"/>
        </w:rPr>
      </w:pPr>
    </w:p>
    <w:p w14:paraId="5273F141" w14:textId="77777777" w:rsidR="00BC27B6" w:rsidRDefault="00BC27B6" w:rsidP="002F7DD2">
      <w:pPr>
        <w:jc w:val="both"/>
        <w:rPr>
          <w:rFonts w:ascii="Times New Roman" w:hAnsi="Times New Roman" w:cs="Times New Roman"/>
        </w:rPr>
      </w:pPr>
    </w:p>
    <w:p w14:paraId="44FB29FF" w14:textId="77777777" w:rsidR="00BC27B6" w:rsidRDefault="00BC27B6" w:rsidP="002F7DD2">
      <w:pPr>
        <w:jc w:val="both"/>
        <w:rPr>
          <w:rFonts w:ascii="Times New Roman" w:hAnsi="Times New Roman" w:cs="Times New Roman"/>
        </w:rPr>
      </w:pPr>
    </w:p>
    <w:p w14:paraId="7286FE3D" w14:textId="77777777" w:rsidR="00BC27B6" w:rsidRDefault="00BC27B6" w:rsidP="002F7DD2">
      <w:pPr>
        <w:jc w:val="both"/>
        <w:rPr>
          <w:rFonts w:ascii="Times New Roman" w:hAnsi="Times New Roman" w:cs="Times New Roman"/>
        </w:rPr>
      </w:pPr>
    </w:p>
    <w:p w14:paraId="3FD46BDD" w14:textId="77777777" w:rsidR="00BC27B6" w:rsidRDefault="00BC27B6" w:rsidP="002F7DD2">
      <w:pPr>
        <w:jc w:val="both"/>
        <w:rPr>
          <w:rFonts w:ascii="Times New Roman" w:hAnsi="Times New Roman" w:cs="Times New Roman"/>
        </w:rPr>
      </w:pPr>
    </w:p>
    <w:p w14:paraId="533AC0F2" w14:textId="77777777" w:rsidR="00BC27B6" w:rsidRDefault="00BC27B6" w:rsidP="002F7DD2">
      <w:pPr>
        <w:jc w:val="both"/>
        <w:rPr>
          <w:rFonts w:ascii="Times New Roman" w:hAnsi="Times New Roman" w:cs="Times New Roman"/>
        </w:rPr>
      </w:pPr>
    </w:p>
    <w:p w14:paraId="1008DE95" w14:textId="77777777" w:rsidR="00BC27B6" w:rsidRDefault="00BC27B6" w:rsidP="002F7DD2">
      <w:pPr>
        <w:jc w:val="both"/>
        <w:rPr>
          <w:rFonts w:ascii="Times New Roman" w:hAnsi="Times New Roman" w:cs="Times New Roman"/>
        </w:rPr>
      </w:pPr>
    </w:p>
    <w:p w14:paraId="3F4FA55D" w14:textId="77777777" w:rsidR="00BC27B6" w:rsidRDefault="00BC27B6" w:rsidP="002F7DD2">
      <w:pPr>
        <w:jc w:val="both"/>
        <w:rPr>
          <w:rFonts w:ascii="Times New Roman" w:hAnsi="Times New Roman" w:cs="Times New Roman"/>
        </w:rPr>
      </w:pPr>
    </w:p>
    <w:p w14:paraId="6D87B334" w14:textId="77777777" w:rsidR="00BC27B6" w:rsidRDefault="00BC27B6" w:rsidP="002F7DD2">
      <w:pPr>
        <w:jc w:val="both"/>
        <w:rPr>
          <w:rFonts w:ascii="Times New Roman" w:hAnsi="Times New Roman" w:cs="Times New Roman"/>
        </w:rPr>
      </w:pPr>
    </w:p>
    <w:p w14:paraId="09F2CA9B" w14:textId="77777777" w:rsidR="00BC27B6" w:rsidRDefault="00BC27B6" w:rsidP="002F7DD2">
      <w:pPr>
        <w:jc w:val="both"/>
        <w:rPr>
          <w:rFonts w:ascii="Times New Roman" w:hAnsi="Times New Roman" w:cs="Times New Roman"/>
        </w:rPr>
      </w:pPr>
    </w:p>
    <w:p w14:paraId="42534166" w14:textId="77777777" w:rsidR="00BC27B6" w:rsidRDefault="00BC27B6" w:rsidP="002F7DD2">
      <w:pPr>
        <w:jc w:val="both"/>
        <w:rPr>
          <w:rFonts w:ascii="Times New Roman" w:hAnsi="Times New Roman" w:cs="Times New Roman"/>
        </w:rPr>
      </w:pPr>
    </w:p>
    <w:p w14:paraId="0F00BC86" w14:textId="77777777" w:rsidR="00BC27B6" w:rsidRDefault="00BC27B6" w:rsidP="002F7DD2">
      <w:pPr>
        <w:jc w:val="both"/>
        <w:rPr>
          <w:rFonts w:ascii="Times New Roman" w:hAnsi="Times New Roman" w:cs="Times New Roman"/>
        </w:rPr>
      </w:pPr>
    </w:p>
    <w:p w14:paraId="2A4D2BAF" w14:textId="77777777" w:rsidR="00BC27B6" w:rsidRDefault="00BC27B6" w:rsidP="002F7DD2">
      <w:pPr>
        <w:jc w:val="both"/>
        <w:rPr>
          <w:rFonts w:ascii="Times New Roman" w:hAnsi="Times New Roman" w:cs="Times New Roman"/>
        </w:rPr>
      </w:pPr>
    </w:p>
    <w:p w14:paraId="6D91AB98" w14:textId="77777777" w:rsidR="00BC27B6" w:rsidRDefault="00BC27B6" w:rsidP="002F7DD2">
      <w:pPr>
        <w:jc w:val="both"/>
        <w:rPr>
          <w:rFonts w:ascii="Times New Roman" w:hAnsi="Times New Roman" w:cs="Times New Roman"/>
        </w:rPr>
      </w:pPr>
    </w:p>
    <w:p w14:paraId="0870C9F4" w14:textId="77777777" w:rsidR="00BC27B6" w:rsidRDefault="00BC27B6" w:rsidP="002F7DD2">
      <w:pPr>
        <w:jc w:val="both"/>
        <w:rPr>
          <w:rFonts w:ascii="Times New Roman" w:hAnsi="Times New Roman" w:cs="Times New Roman"/>
        </w:rPr>
      </w:pPr>
    </w:p>
    <w:p w14:paraId="6A00401F" w14:textId="77777777" w:rsidR="00BC27B6" w:rsidRDefault="00BC27B6" w:rsidP="002F7DD2">
      <w:pPr>
        <w:jc w:val="both"/>
        <w:rPr>
          <w:rFonts w:ascii="Times New Roman" w:hAnsi="Times New Roman" w:cs="Times New Roman"/>
        </w:rPr>
      </w:pPr>
    </w:p>
    <w:p w14:paraId="26A8E517" w14:textId="77777777" w:rsidR="00BC27B6" w:rsidRDefault="00BC27B6" w:rsidP="002F7DD2">
      <w:pPr>
        <w:jc w:val="both"/>
        <w:rPr>
          <w:rFonts w:ascii="Times New Roman" w:hAnsi="Times New Roman" w:cs="Times New Roman"/>
        </w:rPr>
      </w:pPr>
    </w:p>
    <w:p w14:paraId="3869788D" w14:textId="77777777" w:rsidR="00BC27B6" w:rsidRDefault="00BC27B6" w:rsidP="002F7DD2">
      <w:pPr>
        <w:jc w:val="both"/>
        <w:rPr>
          <w:rFonts w:ascii="Times New Roman" w:hAnsi="Times New Roman" w:cs="Times New Roman"/>
        </w:rPr>
      </w:pPr>
    </w:p>
    <w:p w14:paraId="414280DB" w14:textId="77777777" w:rsidR="00BC27B6" w:rsidRDefault="00BC27B6" w:rsidP="002F7DD2">
      <w:pPr>
        <w:jc w:val="both"/>
        <w:rPr>
          <w:rFonts w:ascii="Times New Roman" w:hAnsi="Times New Roman" w:cs="Times New Roman"/>
        </w:rPr>
      </w:pPr>
    </w:p>
    <w:p w14:paraId="2F561DE9" w14:textId="77777777" w:rsidR="00BC27B6" w:rsidRDefault="00BC27B6" w:rsidP="002F7DD2">
      <w:pPr>
        <w:jc w:val="both"/>
        <w:rPr>
          <w:rFonts w:ascii="Times New Roman" w:hAnsi="Times New Roman" w:cs="Times New Roman"/>
        </w:rPr>
      </w:pPr>
    </w:p>
    <w:p w14:paraId="15C65102" w14:textId="77777777" w:rsidR="00BC27B6" w:rsidRDefault="00BC27B6" w:rsidP="002F7DD2">
      <w:pPr>
        <w:jc w:val="both"/>
        <w:rPr>
          <w:rFonts w:ascii="Times New Roman" w:hAnsi="Times New Roman" w:cs="Times New Roman"/>
        </w:rPr>
      </w:pPr>
    </w:p>
    <w:p w14:paraId="741E79A3" w14:textId="77777777" w:rsidR="00BC27B6" w:rsidRDefault="00BC27B6" w:rsidP="002F7DD2">
      <w:pPr>
        <w:jc w:val="both"/>
        <w:rPr>
          <w:rFonts w:ascii="Times New Roman" w:hAnsi="Times New Roman" w:cs="Times New Roman"/>
        </w:rPr>
      </w:pPr>
    </w:p>
    <w:p w14:paraId="502D6018" w14:textId="77777777" w:rsidR="00BC27B6" w:rsidRDefault="00BC27B6" w:rsidP="002F7DD2">
      <w:pPr>
        <w:jc w:val="both"/>
        <w:rPr>
          <w:rFonts w:ascii="Times New Roman" w:hAnsi="Times New Roman" w:cs="Times New Roman"/>
        </w:rPr>
      </w:pPr>
    </w:p>
    <w:p w14:paraId="77CC588D" w14:textId="77777777" w:rsidR="00BC27B6" w:rsidRDefault="00BC27B6" w:rsidP="002F7DD2">
      <w:pPr>
        <w:jc w:val="both"/>
        <w:rPr>
          <w:rFonts w:ascii="Times New Roman" w:hAnsi="Times New Roman" w:cs="Times New Roman"/>
        </w:rPr>
      </w:pPr>
    </w:p>
    <w:p w14:paraId="756DFF46" w14:textId="77777777" w:rsidR="00BC27B6" w:rsidRDefault="00BC27B6" w:rsidP="002F7DD2">
      <w:pPr>
        <w:jc w:val="both"/>
        <w:rPr>
          <w:rFonts w:ascii="Times New Roman" w:hAnsi="Times New Roman" w:cs="Times New Roman"/>
        </w:rPr>
      </w:pPr>
    </w:p>
    <w:p w14:paraId="17E7098F" w14:textId="77777777" w:rsidR="00BC27B6" w:rsidRDefault="00BC27B6" w:rsidP="002F7DD2">
      <w:pPr>
        <w:jc w:val="both"/>
        <w:rPr>
          <w:rFonts w:ascii="Times New Roman" w:hAnsi="Times New Roman" w:cs="Times New Roman"/>
        </w:rPr>
      </w:pPr>
    </w:p>
    <w:p w14:paraId="1566606F" w14:textId="77777777" w:rsidR="00BC27B6" w:rsidRDefault="00BC27B6" w:rsidP="002F7DD2">
      <w:pPr>
        <w:jc w:val="both"/>
        <w:rPr>
          <w:rFonts w:ascii="Times New Roman" w:hAnsi="Times New Roman" w:cs="Times New Roman"/>
        </w:rPr>
      </w:pPr>
    </w:p>
    <w:p w14:paraId="138E3F9E" w14:textId="77777777" w:rsidR="00BC27B6" w:rsidRDefault="00BC27B6" w:rsidP="002F7DD2">
      <w:pPr>
        <w:jc w:val="both"/>
        <w:rPr>
          <w:rFonts w:ascii="Times New Roman" w:hAnsi="Times New Roman" w:cs="Times New Roman"/>
        </w:rPr>
      </w:pPr>
    </w:p>
    <w:p w14:paraId="532B5A34" w14:textId="77777777" w:rsidR="00BC27B6" w:rsidRDefault="00BC27B6" w:rsidP="002F7DD2">
      <w:pPr>
        <w:jc w:val="both"/>
        <w:rPr>
          <w:rFonts w:ascii="Times New Roman" w:hAnsi="Times New Roman" w:cs="Times New Roman"/>
        </w:rPr>
      </w:pPr>
    </w:p>
    <w:p w14:paraId="41305382" w14:textId="77777777" w:rsidR="00BC27B6" w:rsidRDefault="00BC27B6" w:rsidP="002F7DD2">
      <w:pPr>
        <w:jc w:val="both"/>
        <w:rPr>
          <w:rFonts w:ascii="Times New Roman" w:hAnsi="Times New Roman" w:cs="Times New Roman"/>
        </w:rPr>
      </w:pPr>
    </w:p>
    <w:p w14:paraId="76007B2A" w14:textId="77777777" w:rsidR="00BC27B6" w:rsidRDefault="00BC27B6" w:rsidP="002F7DD2">
      <w:pPr>
        <w:jc w:val="both"/>
        <w:rPr>
          <w:rFonts w:ascii="Times New Roman" w:hAnsi="Times New Roman" w:cs="Times New Roman"/>
        </w:rPr>
      </w:pPr>
    </w:p>
    <w:p w14:paraId="0B81EB67" w14:textId="77777777" w:rsidR="00BC27B6" w:rsidRDefault="00BC27B6" w:rsidP="002F7DD2">
      <w:pPr>
        <w:jc w:val="both"/>
        <w:rPr>
          <w:rFonts w:ascii="Times New Roman" w:hAnsi="Times New Roman" w:cs="Times New Roman"/>
        </w:rPr>
      </w:pPr>
    </w:p>
    <w:p w14:paraId="12308CB0" w14:textId="206CE0B5" w:rsidR="00BC27B6" w:rsidRDefault="00BC27B6" w:rsidP="002F7DD2">
      <w:pPr>
        <w:jc w:val="both"/>
        <w:rPr>
          <w:rFonts w:ascii="Times New Roman" w:hAnsi="Times New Roman" w:cs="Times New Roman"/>
        </w:rPr>
      </w:pPr>
      <w:ins w:id="1" w:author="Javier Concha" w:date="2015-04-01T11:51:00Z">
        <w:r>
          <w:rPr>
            <w:rFonts w:ascii="Times New Roman" w:hAnsi="Times New Roman" w:cs="Times New Roman"/>
          </w:rPr>
          <w:tab/>
        </w:r>
      </w:ins>
    </w:p>
    <w:p w14:paraId="096B4F49" w14:textId="2908CFC0" w:rsidR="00BC27B6" w:rsidRPr="00BC27B6" w:rsidRDefault="00BC27B6" w:rsidP="00BC27B6">
      <w:pPr>
        <w:jc w:val="center"/>
        <w:rPr>
          <w:ins w:id="2" w:author="Javier Concha" w:date="2015-04-01T11:51:00Z"/>
          <w:rFonts w:ascii="Times New Roman" w:hAnsi="Times New Roman" w:cs="Times New Roman"/>
          <w:b/>
        </w:rPr>
        <w:pPrChange w:id="3" w:author="Javier Concha" w:date="2015-04-01T11:52:00Z">
          <w:pPr>
            <w:jc w:val="both"/>
          </w:pPr>
        </w:pPrChange>
      </w:pPr>
      <w:ins w:id="4" w:author="Javier Concha" w:date="2015-04-01T11:51:00Z">
        <w:r w:rsidRPr="00BC27B6">
          <w:rPr>
            <w:rFonts w:ascii="Times New Roman" w:hAnsi="Times New Roman" w:cs="Times New Roman"/>
            <w:b/>
          </w:rPr>
          <w:lastRenderedPageBreak/>
          <w:t>VALIDATION OF THE MOB-ELM ATMOSPHERIC CORRECTION ALGORITHM FOR LANDSAT 8 OVER CASE 2 WATERS</w:t>
        </w:r>
      </w:ins>
    </w:p>
    <w:p w14:paraId="08BEAE93" w14:textId="21DBD446" w:rsidR="00BC27B6" w:rsidRPr="002F7DD2" w:rsidDel="00BC27B6" w:rsidRDefault="00BC27B6" w:rsidP="00BC27B6">
      <w:pPr>
        <w:jc w:val="center"/>
        <w:rPr>
          <w:del w:id="5" w:author="Javier Concha" w:date="2015-04-01T11:51:00Z"/>
          <w:rFonts w:ascii="Times New Roman" w:hAnsi="Times New Roman" w:cs="Times New Roman"/>
          <w:b/>
        </w:rPr>
      </w:pPr>
      <w:del w:id="6" w:author="Javier Concha" w:date="2015-04-01T11:51:00Z">
        <w:r w:rsidRPr="002F7DD2" w:rsidDel="00BC27B6">
          <w:rPr>
            <w:rFonts w:ascii="Times New Roman" w:hAnsi="Times New Roman" w:cs="Times New Roman"/>
            <w:b/>
          </w:rPr>
          <w:delText>ATMOSPHERIC CORRECTION FOR LANDSAT 8 OVER CASE 2 WATER</w:delText>
        </w:r>
        <w:r w:rsidDel="00BC27B6">
          <w:rPr>
            <w:rFonts w:ascii="Times New Roman" w:hAnsi="Times New Roman" w:cs="Times New Roman"/>
            <w:b/>
          </w:rPr>
          <w:delText>S</w:delText>
        </w:r>
      </w:del>
    </w:p>
    <w:p w14:paraId="163BEBF0" w14:textId="77777777" w:rsidR="00BC27B6" w:rsidRPr="002F7DD2" w:rsidRDefault="00BC27B6" w:rsidP="00BC27B6">
      <w:pPr>
        <w:jc w:val="center"/>
        <w:rPr>
          <w:rFonts w:ascii="Times New Roman" w:hAnsi="Times New Roman" w:cs="Times New Roman"/>
        </w:rPr>
      </w:pPr>
    </w:p>
    <w:p w14:paraId="13D70D73" w14:textId="77777777" w:rsidR="00BC27B6" w:rsidRPr="002F7DD2" w:rsidRDefault="00BC27B6" w:rsidP="00BC27B6">
      <w:pPr>
        <w:jc w:val="center"/>
        <w:rPr>
          <w:rFonts w:ascii="Times New Roman" w:hAnsi="Times New Roman" w:cs="Times New Roman"/>
        </w:rPr>
      </w:pPr>
      <w:r w:rsidRPr="002F7DD2">
        <w:rPr>
          <w:rFonts w:ascii="Times New Roman" w:hAnsi="Times New Roman" w:cs="Times New Roman"/>
          <w:i/>
          <w:iCs/>
          <w:color w:val="000000"/>
        </w:rPr>
        <w:t>Javier A. Concha and John R. Schott</w:t>
      </w:r>
    </w:p>
    <w:p w14:paraId="3C2BB9E6" w14:textId="77777777" w:rsidR="00BC27B6" w:rsidRPr="002F7DD2" w:rsidRDefault="00BC27B6" w:rsidP="00BC27B6">
      <w:pPr>
        <w:jc w:val="center"/>
        <w:rPr>
          <w:rFonts w:ascii="Times New Roman" w:hAnsi="Times New Roman" w:cs="Times New Roman"/>
        </w:rPr>
      </w:pPr>
      <w:r w:rsidRPr="002F7DD2">
        <w:rPr>
          <w:rFonts w:ascii="Times New Roman" w:hAnsi="Times New Roman" w:cs="Times New Roman"/>
          <w:color w:val="000000"/>
        </w:rPr>
        <w:t>Digital Imaging and Remote Sensing Laboratory</w:t>
      </w:r>
    </w:p>
    <w:p w14:paraId="748788D3" w14:textId="77777777" w:rsidR="00BC27B6" w:rsidRPr="002F7DD2" w:rsidRDefault="00BC27B6" w:rsidP="00BC27B6">
      <w:pPr>
        <w:jc w:val="center"/>
        <w:rPr>
          <w:rFonts w:ascii="Times New Roman" w:hAnsi="Times New Roman" w:cs="Times New Roman"/>
        </w:rPr>
      </w:pPr>
      <w:r w:rsidRPr="002F7DD2">
        <w:rPr>
          <w:rFonts w:ascii="Times New Roman" w:hAnsi="Times New Roman" w:cs="Times New Roman"/>
          <w:color w:val="000000"/>
        </w:rPr>
        <w:t>Chester F. Carlson Center for Imaging Science</w:t>
      </w:r>
    </w:p>
    <w:p w14:paraId="0E990E20" w14:textId="77777777" w:rsidR="00BC27B6" w:rsidRPr="002F7DD2" w:rsidRDefault="00BC27B6" w:rsidP="00BC27B6">
      <w:pPr>
        <w:jc w:val="center"/>
        <w:rPr>
          <w:rFonts w:ascii="Times New Roman" w:hAnsi="Times New Roman" w:cs="Times New Roman"/>
        </w:rPr>
      </w:pPr>
      <w:r w:rsidRPr="002F7DD2">
        <w:rPr>
          <w:rFonts w:ascii="Times New Roman" w:hAnsi="Times New Roman" w:cs="Times New Roman"/>
          <w:color w:val="000000"/>
        </w:rPr>
        <w:t>Rochester Institute of Technology</w:t>
      </w:r>
    </w:p>
    <w:p w14:paraId="20BFA4B0" w14:textId="77777777" w:rsidR="00BC27B6" w:rsidRPr="002F7DD2" w:rsidRDefault="00BC27B6" w:rsidP="00BC27B6">
      <w:pPr>
        <w:jc w:val="center"/>
        <w:rPr>
          <w:rFonts w:ascii="Times New Roman" w:hAnsi="Times New Roman" w:cs="Times New Roman"/>
          <w:color w:val="000000"/>
        </w:rPr>
      </w:pPr>
      <w:r w:rsidRPr="002F7DD2">
        <w:rPr>
          <w:rFonts w:ascii="Times New Roman" w:hAnsi="Times New Roman" w:cs="Times New Roman"/>
          <w:color w:val="000000"/>
        </w:rPr>
        <w:t>54 Lomb Memorial Dr., Rochester, NY 14623, USA</w:t>
      </w:r>
    </w:p>
    <w:p w14:paraId="731DBD37" w14:textId="77777777" w:rsidR="00BC27B6" w:rsidRPr="002F7DD2" w:rsidRDefault="00BC27B6" w:rsidP="00BC27B6">
      <w:pPr>
        <w:jc w:val="center"/>
        <w:rPr>
          <w:rFonts w:ascii="Times New Roman" w:hAnsi="Times New Roman" w:cs="Times New Roman"/>
        </w:rPr>
      </w:pPr>
    </w:p>
    <w:p w14:paraId="56F0D98B" w14:textId="77777777" w:rsidR="00BC27B6" w:rsidRPr="002F7DD2" w:rsidRDefault="00BC27B6" w:rsidP="00BC27B6">
      <w:pPr>
        <w:jc w:val="center"/>
        <w:rPr>
          <w:rFonts w:ascii="Times New Roman" w:hAnsi="Times New Roman" w:cs="Times New Roman"/>
        </w:rPr>
      </w:pPr>
    </w:p>
    <w:p w14:paraId="70D69F5B" w14:textId="1DDC1DB8" w:rsidR="00BC27B6" w:rsidRPr="002F7DD2" w:rsidRDefault="00BC27B6" w:rsidP="00BC27B6">
      <w:pPr>
        <w:jc w:val="center"/>
        <w:rPr>
          <w:rFonts w:ascii="Times New Roman" w:hAnsi="Times New Roman" w:cs="Times New Roman"/>
        </w:rPr>
      </w:pPr>
      <w:del w:id="7" w:author="Javier Concha" w:date="2015-04-01T11:51:00Z">
        <w:r w:rsidRPr="002F7DD2" w:rsidDel="00BC27B6">
          <w:rPr>
            <w:rFonts w:ascii="Times New Roman" w:hAnsi="Times New Roman" w:cs="Times New Roman"/>
          </w:rPr>
          <w:delText>Abstract (250 word</w:delText>
        </w:r>
        <w:r w:rsidDel="00BC27B6">
          <w:rPr>
            <w:rFonts w:ascii="Times New Roman" w:hAnsi="Times New Roman" w:cs="Times New Roman"/>
          </w:rPr>
          <w:delText>s</w:delText>
        </w:r>
        <w:r w:rsidRPr="002F7DD2" w:rsidDel="00BC27B6">
          <w:rPr>
            <w:rFonts w:ascii="Times New Roman" w:hAnsi="Times New Roman" w:cs="Times New Roman"/>
          </w:rPr>
          <w:delText>)</w:delText>
        </w:r>
      </w:del>
    </w:p>
    <w:p w14:paraId="74AC5B8B" w14:textId="77777777" w:rsidR="00BC27B6" w:rsidRPr="002F7DD2" w:rsidRDefault="00BC27B6" w:rsidP="00BC27B6">
      <w:pPr>
        <w:rPr>
          <w:rFonts w:ascii="Times New Roman" w:hAnsi="Times New Roman" w:cs="Times New Roman"/>
        </w:rPr>
      </w:pPr>
    </w:p>
    <w:p w14:paraId="1340DC82" w14:textId="4BAEB52C" w:rsidR="00BC27B6" w:rsidDel="00BC27B6" w:rsidRDefault="00BC27B6" w:rsidP="00BC27B6">
      <w:pPr>
        <w:jc w:val="both"/>
        <w:rPr>
          <w:del w:id="8" w:author="Javier Concha" w:date="2015-04-01T11:52:00Z"/>
          <w:rFonts w:ascii="Times New Roman" w:hAnsi="Times New Roman" w:cs="Times New Roman"/>
          <w:b/>
        </w:rPr>
      </w:pPr>
      <w:del w:id="9" w:author="Javier Concha" w:date="2015-04-01T11:52:00Z">
        <w:r w:rsidRPr="002F7DD2" w:rsidDel="00BC27B6">
          <w:rPr>
            <w:rFonts w:ascii="Times New Roman" w:hAnsi="Times New Roman" w:cs="Times New Roman"/>
            <w:b/>
          </w:rPr>
          <w:delText>Motivation</w:delText>
        </w:r>
      </w:del>
    </w:p>
    <w:p w14:paraId="3A582831" w14:textId="08693453" w:rsidR="00BC27B6" w:rsidRPr="002F7DD2" w:rsidDel="00BC27B6" w:rsidRDefault="00BC27B6" w:rsidP="00BC27B6">
      <w:pPr>
        <w:jc w:val="both"/>
        <w:rPr>
          <w:del w:id="10" w:author="Javier Concha" w:date="2015-04-01T11:52:00Z"/>
          <w:rFonts w:ascii="Times New Roman" w:hAnsi="Times New Roman" w:cs="Times New Roman"/>
        </w:rPr>
      </w:pPr>
      <w:r>
        <w:rPr>
          <w:rFonts w:ascii="Times New Roman" w:hAnsi="Times New Roman" w:cs="Times New Roman"/>
        </w:rPr>
        <w:t>Landsat 8 is a promising candidate to address the remote sensing of inland and coastal waters (Case 2 waters) due to its improved signal-to-noise ratio (SNR), spectral resolution, bit quantization, and high spatial resolution.</w:t>
      </w:r>
      <w:ins w:id="11" w:author="Javier Concha" w:date="2015-04-01T11:52:00Z">
        <w:r>
          <w:rPr>
            <w:rFonts w:ascii="Times New Roman" w:hAnsi="Times New Roman" w:cs="Times New Roman"/>
          </w:rPr>
          <w:t xml:space="preserve"> </w:t>
        </w:r>
      </w:ins>
    </w:p>
    <w:p w14:paraId="630AA5C8" w14:textId="77777777" w:rsidR="00BC27B6" w:rsidDel="00BC27B6" w:rsidRDefault="00BC27B6" w:rsidP="00BC27B6">
      <w:pPr>
        <w:jc w:val="both"/>
        <w:rPr>
          <w:del w:id="12" w:author="Javier Concha" w:date="2015-04-01T11:52:00Z"/>
          <w:rFonts w:ascii="Times New Roman" w:hAnsi="Times New Roman" w:cs="Times New Roman"/>
          <w:b/>
        </w:rPr>
      </w:pPr>
    </w:p>
    <w:p w14:paraId="2A86DC86" w14:textId="77777777" w:rsidR="00BC27B6" w:rsidRPr="00EA69DB" w:rsidDel="00BC27B6" w:rsidRDefault="00BC27B6" w:rsidP="00BC27B6">
      <w:pPr>
        <w:jc w:val="both"/>
        <w:rPr>
          <w:del w:id="13" w:author="Javier Concha" w:date="2015-04-01T11:52:00Z"/>
          <w:rFonts w:ascii="Times New Roman" w:hAnsi="Times New Roman" w:cs="Times New Roman"/>
        </w:rPr>
      </w:pPr>
      <w:r w:rsidRPr="00EA69DB">
        <w:rPr>
          <w:rFonts w:ascii="Times New Roman" w:hAnsi="Times New Roman" w:cs="Times New Roman"/>
        </w:rPr>
        <w:t>Atmospheric correction</w:t>
      </w:r>
      <w:r>
        <w:rPr>
          <w:rFonts w:ascii="Times New Roman" w:hAnsi="Times New Roman" w:cs="Times New Roman"/>
        </w:rPr>
        <w:t xml:space="preserve"> is essential for remote sensing of water</w:t>
      </w:r>
      <w:r w:rsidRPr="00EA69DB">
        <w:rPr>
          <w:rFonts w:ascii="Times New Roman" w:hAnsi="Times New Roman" w:cs="Times New Roman"/>
        </w:rPr>
        <w:t xml:space="preserve"> since the signal</w:t>
      </w:r>
      <w:r>
        <w:rPr>
          <w:rFonts w:ascii="Times New Roman" w:hAnsi="Times New Roman" w:cs="Times New Roman"/>
        </w:rPr>
        <w:t xml:space="preserve"> from the water</w:t>
      </w:r>
      <w:r w:rsidRPr="00EA69DB">
        <w:rPr>
          <w:rFonts w:ascii="Times New Roman" w:hAnsi="Times New Roman" w:cs="Times New Roman"/>
        </w:rPr>
        <w:t xml:space="preserve"> </w:t>
      </w:r>
      <w:r>
        <w:rPr>
          <w:rFonts w:ascii="Times New Roman" w:hAnsi="Times New Roman" w:cs="Times New Roman"/>
        </w:rPr>
        <w:t>reaching</w:t>
      </w:r>
      <w:r w:rsidRPr="00EA69DB">
        <w:rPr>
          <w:rFonts w:ascii="Times New Roman" w:hAnsi="Times New Roman" w:cs="Times New Roman"/>
        </w:rPr>
        <w:t xml:space="preserve"> the sensor is small compared </w:t>
      </w:r>
      <w:r>
        <w:rPr>
          <w:rFonts w:ascii="Times New Roman" w:hAnsi="Times New Roman" w:cs="Times New Roman"/>
        </w:rPr>
        <w:t>to</w:t>
      </w:r>
      <w:r w:rsidRPr="00EA69DB">
        <w:rPr>
          <w:rFonts w:ascii="Times New Roman" w:hAnsi="Times New Roman" w:cs="Times New Roman"/>
        </w:rPr>
        <w:t xml:space="preserve"> atmospheric </w:t>
      </w:r>
      <w:r>
        <w:rPr>
          <w:rFonts w:ascii="Times New Roman" w:hAnsi="Times New Roman" w:cs="Times New Roman"/>
        </w:rPr>
        <w:t>scattering</w:t>
      </w:r>
      <w:r w:rsidRPr="00EA69DB">
        <w:rPr>
          <w:rFonts w:ascii="Times New Roman" w:hAnsi="Times New Roman" w:cs="Times New Roman"/>
        </w:rPr>
        <w:t xml:space="preserve">. </w:t>
      </w:r>
    </w:p>
    <w:p w14:paraId="12C6C59E" w14:textId="77777777" w:rsidR="00BC27B6" w:rsidDel="00BC27B6" w:rsidRDefault="00BC27B6" w:rsidP="00BC27B6">
      <w:pPr>
        <w:jc w:val="both"/>
        <w:rPr>
          <w:del w:id="14" w:author="Javier Concha" w:date="2015-04-01T11:52:00Z"/>
          <w:rFonts w:ascii="Times New Roman" w:hAnsi="Times New Roman" w:cs="Times New Roman"/>
        </w:rPr>
      </w:pPr>
    </w:p>
    <w:p w14:paraId="6E97F611" w14:textId="2E7A307A" w:rsidR="00BC27B6" w:rsidDel="00BC27B6" w:rsidRDefault="00BC27B6" w:rsidP="00BC27B6">
      <w:pPr>
        <w:jc w:val="both"/>
        <w:rPr>
          <w:del w:id="15" w:author="Javier Concha" w:date="2015-04-01T11:52:00Z"/>
          <w:rFonts w:ascii="Times New Roman" w:hAnsi="Times New Roman" w:cs="Times New Roman"/>
        </w:rPr>
        <w:pPrChange w:id="16" w:author="Javier Concha" w:date="2015-04-01T11:52:00Z">
          <w:pPr>
            <w:jc w:val="both"/>
          </w:pPr>
        </w:pPrChange>
      </w:pPr>
      <w:r>
        <w:rPr>
          <w:rFonts w:ascii="Times New Roman" w:hAnsi="Times New Roman" w:cs="Times New Roman"/>
        </w:rPr>
        <w:t xml:space="preserve">Standard atmospheric correction algorithms fail over highly turbid Case 2 waters because the </w:t>
      </w:r>
      <w:r w:rsidRPr="00EA69DB">
        <w:rPr>
          <w:rFonts w:ascii="Times New Roman" w:hAnsi="Times New Roman" w:cs="Times New Roman"/>
          <w:i/>
        </w:rPr>
        <w:t>black pixel assumption</w:t>
      </w:r>
      <w:r>
        <w:rPr>
          <w:rFonts w:ascii="Times New Roman" w:hAnsi="Times New Roman" w:cs="Times New Roman"/>
        </w:rPr>
        <w:t>, i.e. the signal leaving the water is zero beyond near infrared (NIR), is not always satisfied.</w:t>
      </w:r>
      <w:ins w:id="17" w:author="Javier Concha" w:date="2015-04-01T11:52:00Z">
        <w:r>
          <w:rPr>
            <w:rFonts w:ascii="Times New Roman" w:hAnsi="Times New Roman" w:cs="Times New Roman"/>
          </w:rPr>
          <w:t xml:space="preserve"> </w:t>
        </w:r>
      </w:ins>
      <w:del w:id="18" w:author="Javier Concha" w:date="2015-04-01T11:52:00Z">
        <w:r w:rsidDel="00BC27B6">
          <w:rPr>
            <w:rFonts w:ascii="Times New Roman" w:hAnsi="Times New Roman" w:cs="Times New Roman"/>
          </w:rPr>
          <w:delText xml:space="preserve"> </w:delText>
        </w:r>
      </w:del>
    </w:p>
    <w:p w14:paraId="56C7E8CE" w14:textId="42E0815B" w:rsidR="00BC27B6" w:rsidRPr="002F7DD2" w:rsidDel="00BC27B6" w:rsidRDefault="00BC27B6" w:rsidP="00BC27B6">
      <w:pPr>
        <w:jc w:val="both"/>
        <w:rPr>
          <w:del w:id="19" w:author="Javier Concha" w:date="2015-04-01T11:52:00Z"/>
          <w:rFonts w:ascii="Times New Roman" w:hAnsi="Times New Roman" w:cs="Times New Roman"/>
        </w:rPr>
        <w:pPrChange w:id="20" w:author="Javier Concha" w:date="2015-04-01T11:52:00Z">
          <w:pPr>
            <w:jc w:val="both"/>
          </w:pPr>
        </w:pPrChange>
      </w:pPr>
    </w:p>
    <w:p w14:paraId="4E3AFFC6" w14:textId="621A8556" w:rsidR="00BC27B6" w:rsidDel="00BC27B6" w:rsidRDefault="00BC27B6" w:rsidP="00BC27B6">
      <w:pPr>
        <w:jc w:val="both"/>
        <w:rPr>
          <w:del w:id="21" w:author="Javier Concha" w:date="2015-04-01T11:52:00Z"/>
          <w:rFonts w:ascii="Times New Roman" w:hAnsi="Times New Roman" w:cs="Times New Roman"/>
          <w:b/>
        </w:rPr>
        <w:pPrChange w:id="22" w:author="Javier Concha" w:date="2015-04-01T11:52:00Z">
          <w:pPr>
            <w:jc w:val="both"/>
          </w:pPr>
        </w:pPrChange>
      </w:pPr>
      <w:del w:id="23" w:author="Javier Concha" w:date="2015-04-01T11:52:00Z">
        <w:r w:rsidRPr="002F7DD2" w:rsidDel="00BC27B6">
          <w:rPr>
            <w:rFonts w:ascii="Times New Roman" w:hAnsi="Times New Roman" w:cs="Times New Roman"/>
            <w:b/>
          </w:rPr>
          <w:delText>Methods</w:delText>
        </w:r>
      </w:del>
    </w:p>
    <w:p w14:paraId="48734012" w14:textId="68D520DF" w:rsidR="00BC27B6" w:rsidDel="00BC27B6" w:rsidRDefault="00BC27B6" w:rsidP="00BC27B6">
      <w:pPr>
        <w:jc w:val="both"/>
        <w:rPr>
          <w:del w:id="24" w:author="Javier Concha" w:date="2015-04-01T11:52:00Z"/>
          <w:rFonts w:ascii="Times New Roman" w:hAnsi="Times New Roman" w:cs="Times New Roman"/>
        </w:rPr>
      </w:pPr>
      <w:r>
        <w:rPr>
          <w:rFonts w:ascii="Times New Roman" w:hAnsi="Times New Roman" w:cs="Times New Roman"/>
        </w:rPr>
        <w:t>We develop</w:t>
      </w:r>
      <w:r>
        <w:rPr>
          <w:rFonts w:ascii="Times New Roman" w:hAnsi="Times New Roman" w:cs="Times New Roman"/>
        </w:rPr>
        <w:t>ed</w:t>
      </w:r>
      <w:r>
        <w:rPr>
          <w:rFonts w:ascii="Times New Roman" w:hAnsi="Times New Roman" w:cs="Times New Roman"/>
        </w:rPr>
        <w:t xml:space="preserve"> a new atmospheric correction algorithm</w:t>
      </w:r>
      <w:ins w:id="25" w:author="Javier Concha" w:date="2015-04-01T11:54:00Z">
        <w:r>
          <w:rPr>
            <w:rFonts w:ascii="Times New Roman" w:hAnsi="Times New Roman" w:cs="Times New Roman"/>
          </w:rPr>
          <w:t>, the model-based ELM (</w:t>
        </w:r>
        <w:proofErr w:type="spellStart"/>
        <w:r>
          <w:rPr>
            <w:rFonts w:ascii="Times New Roman" w:hAnsi="Times New Roman" w:cs="Times New Roman"/>
          </w:rPr>
          <w:t>MoB</w:t>
        </w:r>
        <w:proofErr w:type="spellEnd"/>
        <w:r>
          <w:rPr>
            <w:rFonts w:ascii="Times New Roman" w:hAnsi="Times New Roman" w:cs="Times New Roman"/>
          </w:rPr>
          <w:t>-ELM),</w:t>
        </w:r>
      </w:ins>
      <w:r>
        <w:rPr>
          <w:rFonts w:ascii="Times New Roman" w:hAnsi="Times New Roman" w:cs="Times New Roman"/>
        </w:rPr>
        <w:t xml:space="preserve"> for Landsat 8 imagery based on the empirical line method (ELM) that does not rely on the black pixel assumption.</w:t>
      </w:r>
    </w:p>
    <w:p w14:paraId="086DD706" w14:textId="55266736" w:rsidR="00BC27B6" w:rsidDel="00BC27B6" w:rsidRDefault="00BC27B6" w:rsidP="00BC27B6">
      <w:pPr>
        <w:jc w:val="both"/>
        <w:rPr>
          <w:del w:id="26" w:author="Javier Concha" w:date="2015-04-01T11:53:00Z"/>
          <w:rFonts w:ascii="Times New Roman" w:hAnsi="Times New Roman" w:cs="Times New Roman"/>
        </w:rPr>
      </w:pPr>
    </w:p>
    <w:p w14:paraId="78DEA48B" w14:textId="620A255B" w:rsidR="00BC27B6" w:rsidDel="00BC27B6" w:rsidRDefault="00BC27B6" w:rsidP="00BC27B6">
      <w:pPr>
        <w:jc w:val="both"/>
        <w:rPr>
          <w:del w:id="27" w:author="Javier Concha" w:date="2015-04-01T11:53:00Z"/>
          <w:rFonts w:ascii="Times New Roman" w:eastAsia="Times New Roman" w:hAnsi="Times New Roman" w:cs="Times New Roman"/>
          <w:color w:val="000000"/>
        </w:rPr>
      </w:pPr>
      <w:ins w:id="28" w:author="Javier Concha" w:date="2015-04-01T11:53:00Z">
        <w:r>
          <w:rPr>
            <w:rFonts w:ascii="Times New Roman" w:hAnsi="Times New Roman" w:cs="Times New Roman"/>
          </w:rPr>
          <w:t xml:space="preserve"> </w:t>
        </w:r>
      </w:ins>
      <w:r>
        <w:rPr>
          <w:rFonts w:ascii="Times New Roman" w:hAnsi="Times New Roman" w:cs="Times New Roman"/>
        </w:rPr>
        <w:t xml:space="preserve">This algorithm uses pseudo-invariant features (PIF) from the image, ground-truth data, and water-leaving </w:t>
      </w:r>
      <w:proofErr w:type="spellStart"/>
      <w:r>
        <w:rPr>
          <w:rFonts w:ascii="Times New Roman" w:hAnsi="Times New Roman" w:cs="Times New Roman"/>
        </w:rPr>
        <w:t>reflectances</w:t>
      </w:r>
      <w:proofErr w:type="spellEnd"/>
      <w:r>
        <w:rPr>
          <w:rFonts w:ascii="Times New Roman" w:hAnsi="Times New Roman" w:cs="Times New Roman"/>
        </w:rPr>
        <w:t xml:space="preserve"> from an </w:t>
      </w:r>
      <w:r w:rsidRPr="00B63704">
        <w:rPr>
          <w:rFonts w:ascii="Times New Roman" w:eastAsia="Times New Roman" w:hAnsi="Times New Roman" w:cs="Times New Roman"/>
          <w:color w:val="000000"/>
        </w:rPr>
        <w:t>in</w:t>
      </w:r>
      <w:r>
        <w:rPr>
          <w:rFonts w:ascii="Times New Roman" w:eastAsia="Times New Roman" w:hAnsi="Times New Roman" w:cs="Times New Roman"/>
          <w:color w:val="000000"/>
        </w:rPr>
        <w:t xml:space="preserve">-water </w:t>
      </w:r>
      <w:proofErr w:type="spellStart"/>
      <w:r>
        <w:rPr>
          <w:rFonts w:ascii="Times New Roman" w:eastAsia="Times New Roman" w:hAnsi="Times New Roman" w:cs="Times New Roman"/>
          <w:color w:val="000000"/>
        </w:rPr>
        <w:t>radiative</w:t>
      </w:r>
      <w:proofErr w:type="spellEnd"/>
      <w:r>
        <w:rPr>
          <w:rFonts w:ascii="Times New Roman" w:eastAsia="Times New Roman" w:hAnsi="Times New Roman" w:cs="Times New Roman"/>
          <w:color w:val="000000"/>
        </w:rPr>
        <w:t xml:space="preserve"> transfer model</w:t>
      </w:r>
      <w:ins w:id="29" w:author="Javier Concha" w:date="2015-04-01T11:55:00Z">
        <w:r>
          <w:rPr>
            <w:rFonts w:ascii="Times New Roman" w:eastAsia="Times New Roman" w:hAnsi="Times New Roman" w:cs="Times New Roman"/>
            <w:color w:val="000000"/>
          </w:rPr>
          <w:t xml:space="preserve"> (Hidrolight</w:t>
        </w:r>
        <w:bookmarkStart w:id="30" w:name="_GoBack"/>
        <w:bookmarkEnd w:id="30"/>
        <w:r>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to determine reflectance and radiance values of the bright and dark pixels used in the ELM method. </w:t>
      </w:r>
      <w:ins w:id="31" w:author="Javier Concha" w:date="2015-04-01T11:53:00Z">
        <w:r>
          <w:rPr>
            <w:rFonts w:ascii="Times New Roman" w:hAnsi="Times New Roman" w:cs="Times New Roman"/>
          </w:rPr>
          <w:t xml:space="preserve"> </w:t>
        </w:r>
      </w:ins>
    </w:p>
    <w:p w14:paraId="105B5E83" w14:textId="77777777" w:rsidR="00BC27B6" w:rsidDel="00BC27B6" w:rsidRDefault="00BC27B6" w:rsidP="00BC27B6">
      <w:pPr>
        <w:jc w:val="both"/>
        <w:rPr>
          <w:del w:id="32" w:author="Javier Concha" w:date="2015-04-01T11:53:00Z"/>
          <w:rFonts w:ascii="Times New Roman" w:eastAsia="Times New Roman" w:hAnsi="Times New Roman" w:cs="Times New Roman"/>
          <w:color w:val="000000"/>
        </w:rPr>
      </w:pPr>
    </w:p>
    <w:p w14:paraId="1C457E5D" w14:textId="50E6DBD5" w:rsidR="00BC27B6" w:rsidDel="00BC27B6" w:rsidRDefault="00BC27B6" w:rsidP="00BC27B6">
      <w:pPr>
        <w:jc w:val="both"/>
        <w:rPr>
          <w:del w:id="33" w:author="Javier Concha" w:date="2015-04-01T11:53:00Z"/>
          <w:rFonts w:ascii="Times New Roman" w:hAnsi="Times New Roman" w:cs="Times New Roman"/>
        </w:rPr>
      </w:pPr>
      <w:r>
        <w:rPr>
          <w:rFonts w:ascii="Times New Roman" w:hAnsi="Times New Roman" w:cs="Times New Roman"/>
        </w:rPr>
        <w:t>We compare the results with in situ remote sensing reflectance measurements for different water bodies that exhibit a range of optical properties.</w:t>
      </w:r>
      <w:ins w:id="34" w:author="Javier Concha" w:date="2015-04-01T11:53:00Z">
        <w:r>
          <w:rPr>
            <w:rFonts w:ascii="Times New Roman" w:hAnsi="Times New Roman" w:cs="Times New Roman"/>
          </w:rPr>
          <w:t xml:space="preserve"> </w:t>
        </w:r>
      </w:ins>
    </w:p>
    <w:p w14:paraId="310D8729" w14:textId="77777777" w:rsidR="00BC27B6" w:rsidDel="00BC27B6" w:rsidRDefault="00BC27B6" w:rsidP="00BC27B6">
      <w:pPr>
        <w:jc w:val="both"/>
        <w:rPr>
          <w:del w:id="35" w:author="Javier Concha" w:date="2015-04-01T11:53:00Z"/>
          <w:rFonts w:ascii="Times New Roman" w:hAnsi="Times New Roman" w:cs="Times New Roman"/>
        </w:rPr>
      </w:pPr>
    </w:p>
    <w:p w14:paraId="6F06ED68" w14:textId="438C5CD6" w:rsidR="00BC27B6" w:rsidDel="00BC27B6" w:rsidRDefault="00BC27B6" w:rsidP="00BC27B6">
      <w:pPr>
        <w:jc w:val="both"/>
        <w:rPr>
          <w:del w:id="36" w:author="Javier Concha" w:date="2015-04-01T11:53:00Z"/>
          <w:rFonts w:ascii="Times New Roman" w:hAnsi="Times New Roman" w:cs="Times New Roman"/>
        </w:rPr>
        <w:pPrChange w:id="37" w:author="Javier Concha" w:date="2015-04-01T11:53:00Z">
          <w:pPr>
            <w:jc w:val="both"/>
          </w:pPr>
        </w:pPrChange>
      </w:pPr>
      <w:r>
        <w:rPr>
          <w:rFonts w:ascii="Times New Roman" w:hAnsi="Times New Roman" w:cs="Times New Roman"/>
        </w:rPr>
        <w:t xml:space="preserve">We calculate reflectance errors for each band taking the in situ data as ground-truth, and then </w:t>
      </w:r>
      <w:r>
        <w:rPr>
          <w:rFonts w:ascii="Times New Roman" w:eastAsia="Times New Roman" w:hAnsi="Times New Roman" w:cs="Times New Roman"/>
          <w:color w:val="000000"/>
        </w:rPr>
        <w:t>compare them to results from standard atmospheric correction algorithms</w:t>
      </w:r>
      <w:r>
        <w:rPr>
          <w:rFonts w:ascii="Times New Roman" w:hAnsi="Times New Roman" w:cs="Times New Roman"/>
        </w:rPr>
        <w:t>.</w:t>
      </w:r>
    </w:p>
    <w:p w14:paraId="77CEB3DA" w14:textId="7AD24B24" w:rsidR="00BC27B6" w:rsidRPr="002F7DD2" w:rsidDel="00BC27B6" w:rsidRDefault="00BC27B6" w:rsidP="00BC27B6">
      <w:pPr>
        <w:jc w:val="both"/>
        <w:rPr>
          <w:del w:id="38" w:author="Javier Concha" w:date="2015-04-01T11:53:00Z"/>
          <w:rFonts w:ascii="Times New Roman" w:hAnsi="Times New Roman" w:cs="Times New Roman"/>
        </w:rPr>
        <w:pPrChange w:id="39" w:author="Javier Concha" w:date="2015-04-01T11:53:00Z">
          <w:pPr>
            <w:jc w:val="both"/>
          </w:pPr>
        </w:pPrChange>
      </w:pPr>
    </w:p>
    <w:p w14:paraId="4FD6A2D0" w14:textId="4F26A803" w:rsidR="00BC27B6" w:rsidDel="00BC27B6" w:rsidRDefault="00BC27B6" w:rsidP="00BC27B6">
      <w:pPr>
        <w:jc w:val="both"/>
        <w:rPr>
          <w:del w:id="40" w:author="Javier Concha" w:date="2015-04-01T11:53:00Z"/>
          <w:rFonts w:ascii="Times New Roman" w:hAnsi="Times New Roman" w:cs="Times New Roman"/>
          <w:b/>
        </w:rPr>
        <w:pPrChange w:id="41" w:author="Javier Concha" w:date="2015-04-01T11:53:00Z">
          <w:pPr>
            <w:jc w:val="both"/>
          </w:pPr>
        </w:pPrChange>
      </w:pPr>
      <w:del w:id="42" w:author="Javier Concha" w:date="2015-04-01T11:53:00Z">
        <w:r w:rsidRPr="002F7DD2" w:rsidDel="00BC27B6">
          <w:rPr>
            <w:rFonts w:ascii="Times New Roman" w:hAnsi="Times New Roman" w:cs="Times New Roman"/>
            <w:b/>
          </w:rPr>
          <w:delText>Results</w:delText>
        </w:r>
      </w:del>
    </w:p>
    <w:p w14:paraId="7830DFB3" w14:textId="01C75C70" w:rsidR="00BC27B6" w:rsidDel="00BC27B6" w:rsidRDefault="00BC27B6" w:rsidP="00BC27B6">
      <w:pPr>
        <w:jc w:val="both"/>
        <w:rPr>
          <w:del w:id="43" w:author="Javier Concha" w:date="2015-04-01T11:53:00Z"/>
          <w:rFonts w:ascii="Times New Roman" w:eastAsia="Times New Roman" w:hAnsi="Times New Roman" w:cs="Times New Roman"/>
          <w:color w:val="000000"/>
        </w:rPr>
      </w:pPr>
      <w:ins w:id="44" w:author="Javier Concha" w:date="2015-04-01T11:53:00Z">
        <w:r>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These reflectance errors are small in all the visible bands for a wide range of concentrations.</w:t>
      </w:r>
      <w:ins w:id="45" w:author="Javier Concha" w:date="2015-04-01T11:53:00Z">
        <w:r>
          <w:rPr>
            <w:rFonts w:ascii="Times New Roman" w:hAnsi="Times New Roman" w:cs="Times New Roman"/>
            <w:b/>
          </w:rPr>
          <w:t xml:space="preserve"> </w:t>
        </w:r>
      </w:ins>
    </w:p>
    <w:p w14:paraId="0602C394" w14:textId="77777777" w:rsidR="00BC27B6" w:rsidRPr="002F7DD2" w:rsidDel="00BC27B6" w:rsidRDefault="00BC27B6" w:rsidP="00BC27B6">
      <w:pPr>
        <w:jc w:val="both"/>
        <w:rPr>
          <w:del w:id="46" w:author="Javier Concha" w:date="2015-04-01T11:53:00Z"/>
          <w:rFonts w:ascii="Times New Roman" w:hAnsi="Times New Roman" w:cs="Times New Roman"/>
        </w:rPr>
      </w:pPr>
    </w:p>
    <w:p w14:paraId="3315A775" w14:textId="62A57D5E" w:rsidR="00BC27B6" w:rsidDel="00BC27B6" w:rsidRDefault="00BC27B6" w:rsidP="00BC27B6">
      <w:pPr>
        <w:jc w:val="both"/>
        <w:rPr>
          <w:del w:id="47" w:author="Javier Concha" w:date="2015-04-01T11:53:00Z"/>
          <w:rFonts w:ascii="Times New Roman" w:hAnsi="Times New Roman" w:cs="Times New Roman"/>
          <w:b/>
        </w:rPr>
      </w:pPr>
      <w:del w:id="48" w:author="Javier Concha" w:date="2015-04-01T11:53:00Z">
        <w:r w:rsidRPr="002F7DD2" w:rsidDel="00BC27B6">
          <w:rPr>
            <w:rFonts w:ascii="Times New Roman" w:hAnsi="Times New Roman" w:cs="Times New Roman"/>
            <w:b/>
          </w:rPr>
          <w:delText>Conclusions</w:delText>
        </w:r>
      </w:del>
    </w:p>
    <w:p w14:paraId="60C6112A" w14:textId="77777777" w:rsidR="00BC27B6" w:rsidRDefault="00BC27B6" w:rsidP="00BC27B6">
      <w:pPr>
        <w:jc w:val="both"/>
        <w:rPr>
          <w:rFonts w:ascii="Times New Roman" w:hAnsi="Times New Roman" w:cs="Times New Roman"/>
        </w:rPr>
      </w:pPr>
      <w:r>
        <w:rPr>
          <w:rFonts w:ascii="Times New Roman" w:hAnsi="Times New Roman" w:cs="Times New Roman"/>
        </w:rPr>
        <w:t xml:space="preserve">These results show that our atmospheric correction algorithm allows one to use Landsat 8 to study Case 2 waters as an alternative to traditional ocean color satellites (e.g. MODIS, </w:t>
      </w:r>
      <w:proofErr w:type="spellStart"/>
      <w:r>
        <w:rPr>
          <w:rFonts w:ascii="Times New Roman" w:hAnsi="Times New Roman" w:cs="Times New Roman"/>
        </w:rPr>
        <w:t>SeaWiFS</w:t>
      </w:r>
      <w:proofErr w:type="spellEnd"/>
      <w:r>
        <w:rPr>
          <w:rFonts w:ascii="Times New Roman" w:hAnsi="Times New Roman" w:cs="Times New Roman"/>
        </w:rPr>
        <w:t>).</w:t>
      </w:r>
    </w:p>
    <w:p w14:paraId="013C7E1C" w14:textId="77777777" w:rsidR="00BC27B6" w:rsidRPr="002C6BBE" w:rsidRDefault="00BC27B6" w:rsidP="002F7DD2">
      <w:pPr>
        <w:jc w:val="both"/>
        <w:rPr>
          <w:rFonts w:ascii="Times New Roman" w:hAnsi="Times New Roman" w:cs="Times New Roman"/>
        </w:rPr>
      </w:pPr>
    </w:p>
    <w:sectPr w:rsidR="00BC27B6" w:rsidRPr="002C6BBE" w:rsidSect="00D4703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vier Concha" w:date="2015-01-21T16:04:00Z" w:initials="JC">
    <w:p w14:paraId="78969027" w14:textId="5CEACE67" w:rsidR="00294022" w:rsidRDefault="00294022">
      <w:pPr>
        <w:pStyle w:val="CommentText"/>
      </w:pPr>
      <w:r>
        <w:rPr>
          <w:rStyle w:val="CommentReference"/>
        </w:rPr>
        <w:annotationRef/>
      </w:r>
      <w:r>
        <w:t>Show I talk in present, past or passive? We develop or We developed or a new algorithm is/was developed?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BD7"/>
    <w:rsid w:val="000B244B"/>
    <w:rsid w:val="00106E40"/>
    <w:rsid w:val="001523EC"/>
    <w:rsid w:val="001E5198"/>
    <w:rsid w:val="001F171D"/>
    <w:rsid w:val="00201A82"/>
    <w:rsid w:val="002147C4"/>
    <w:rsid w:val="00243308"/>
    <w:rsid w:val="00294022"/>
    <w:rsid w:val="002C6BBE"/>
    <w:rsid w:val="002F7DD2"/>
    <w:rsid w:val="0033353A"/>
    <w:rsid w:val="0033614D"/>
    <w:rsid w:val="00366B9E"/>
    <w:rsid w:val="003C67ED"/>
    <w:rsid w:val="00476244"/>
    <w:rsid w:val="004B22CC"/>
    <w:rsid w:val="0053025C"/>
    <w:rsid w:val="005D2AB5"/>
    <w:rsid w:val="006A0B8A"/>
    <w:rsid w:val="006A5788"/>
    <w:rsid w:val="006C607A"/>
    <w:rsid w:val="006F4CE8"/>
    <w:rsid w:val="00717C80"/>
    <w:rsid w:val="00803A47"/>
    <w:rsid w:val="00931E82"/>
    <w:rsid w:val="00994617"/>
    <w:rsid w:val="00AA011D"/>
    <w:rsid w:val="00B06852"/>
    <w:rsid w:val="00B30D00"/>
    <w:rsid w:val="00B511CB"/>
    <w:rsid w:val="00B90F5A"/>
    <w:rsid w:val="00B95793"/>
    <w:rsid w:val="00BB25C2"/>
    <w:rsid w:val="00BC27B6"/>
    <w:rsid w:val="00BD637D"/>
    <w:rsid w:val="00C15B0C"/>
    <w:rsid w:val="00C22568"/>
    <w:rsid w:val="00C53E44"/>
    <w:rsid w:val="00C96261"/>
    <w:rsid w:val="00D01C1F"/>
    <w:rsid w:val="00D37998"/>
    <w:rsid w:val="00D4703F"/>
    <w:rsid w:val="00D73BBA"/>
    <w:rsid w:val="00E12BD7"/>
    <w:rsid w:val="00EA69DB"/>
    <w:rsid w:val="00F17349"/>
    <w:rsid w:val="00FB3D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362F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6F4CE8"/>
    <w:pPr>
      <w:keepNext/>
      <w:keepLines/>
      <w:spacing w:before="480"/>
      <w:jc w:val="center"/>
      <w:outlineLvl w:val="0"/>
    </w:pPr>
    <w:rPr>
      <w:rFonts w:ascii="Times New Roman" w:eastAsiaTheme="majorEastAsia" w:hAnsi="Times New Roman"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CE8"/>
    <w:rPr>
      <w:rFonts w:ascii="Times New Roman" w:eastAsiaTheme="majorEastAsia" w:hAnsi="Times New Roman"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A69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69DB"/>
    <w:rPr>
      <w:rFonts w:ascii="Lucida Grande" w:hAnsi="Lucida Grande" w:cs="Lucida Grande"/>
      <w:sz w:val="18"/>
      <w:szCs w:val="18"/>
    </w:rPr>
  </w:style>
  <w:style w:type="character" w:styleId="CommentReference">
    <w:name w:val="annotation reference"/>
    <w:basedOn w:val="DefaultParagraphFont"/>
    <w:uiPriority w:val="99"/>
    <w:semiHidden/>
    <w:unhideWhenUsed/>
    <w:rsid w:val="001E5198"/>
    <w:rPr>
      <w:sz w:val="18"/>
      <w:szCs w:val="18"/>
    </w:rPr>
  </w:style>
  <w:style w:type="paragraph" w:styleId="CommentText">
    <w:name w:val="annotation text"/>
    <w:basedOn w:val="Normal"/>
    <w:link w:val="CommentTextChar"/>
    <w:uiPriority w:val="99"/>
    <w:semiHidden/>
    <w:unhideWhenUsed/>
    <w:rsid w:val="001E5198"/>
  </w:style>
  <w:style w:type="character" w:customStyle="1" w:styleId="CommentTextChar">
    <w:name w:val="Comment Text Char"/>
    <w:basedOn w:val="DefaultParagraphFont"/>
    <w:link w:val="CommentText"/>
    <w:uiPriority w:val="99"/>
    <w:semiHidden/>
    <w:rsid w:val="001E5198"/>
  </w:style>
  <w:style w:type="paragraph" w:styleId="CommentSubject">
    <w:name w:val="annotation subject"/>
    <w:basedOn w:val="CommentText"/>
    <w:next w:val="CommentText"/>
    <w:link w:val="CommentSubjectChar"/>
    <w:uiPriority w:val="99"/>
    <w:semiHidden/>
    <w:unhideWhenUsed/>
    <w:rsid w:val="001E5198"/>
    <w:rPr>
      <w:b/>
      <w:bCs/>
      <w:sz w:val="20"/>
      <w:szCs w:val="20"/>
    </w:rPr>
  </w:style>
  <w:style w:type="character" w:customStyle="1" w:styleId="CommentSubjectChar">
    <w:name w:val="Comment Subject Char"/>
    <w:basedOn w:val="CommentTextChar"/>
    <w:link w:val="CommentSubject"/>
    <w:uiPriority w:val="99"/>
    <w:semiHidden/>
    <w:rsid w:val="001E519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6F4CE8"/>
    <w:pPr>
      <w:keepNext/>
      <w:keepLines/>
      <w:spacing w:before="480"/>
      <w:jc w:val="center"/>
      <w:outlineLvl w:val="0"/>
    </w:pPr>
    <w:rPr>
      <w:rFonts w:ascii="Times New Roman" w:eastAsiaTheme="majorEastAsia" w:hAnsi="Times New Roman"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CE8"/>
    <w:rPr>
      <w:rFonts w:ascii="Times New Roman" w:eastAsiaTheme="majorEastAsia" w:hAnsi="Times New Roman"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A69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69DB"/>
    <w:rPr>
      <w:rFonts w:ascii="Lucida Grande" w:hAnsi="Lucida Grande" w:cs="Lucida Grande"/>
      <w:sz w:val="18"/>
      <w:szCs w:val="18"/>
    </w:rPr>
  </w:style>
  <w:style w:type="character" w:styleId="CommentReference">
    <w:name w:val="annotation reference"/>
    <w:basedOn w:val="DefaultParagraphFont"/>
    <w:uiPriority w:val="99"/>
    <w:semiHidden/>
    <w:unhideWhenUsed/>
    <w:rsid w:val="001E5198"/>
    <w:rPr>
      <w:sz w:val="18"/>
      <w:szCs w:val="18"/>
    </w:rPr>
  </w:style>
  <w:style w:type="paragraph" w:styleId="CommentText">
    <w:name w:val="annotation text"/>
    <w:basedOn w:val="Normal"/>
    <w:link w:val="CommentTextChar"/>
    <w:uiPriority w:val="99"/>
    <w:semiHidden/>
    <w:unhideWhenUsed/>
    <w:rsid w:val="001E5198"/>
  </w:style>
  <w:style w:type="character" w:customStyle="1" w:styleId="CommentTextChar">
    <w:name w:val="Comment Text Char"/>
    <w:basedOn w:val="DefaultParagraphFont"/>
    <w:link w:val="CommentText"/>
    <w:uiPriority w:val="99"/>
    <w:semiHidden/>
    <w:rsid w:val="001E5198"/>
  </w:style>
  <w:style w:type="paragraph" w:styleId="CommentSubject">
    <w:name w:val="annotation subject"/>
    <w:basedOn w:val="CommentText"/>
    <w:next w:val="CommentText"/>
    <w:link w:val="CommentSubjectChar"/>
    <w:uiPriority w:val="99"/>
    <w:semiHidden/>
    <w:unhideWhenUsed/>
    <w:rsid w:val="001E5198"/>
    <w:rPr>
      <w:b/>
      <w:bCs/>
      <w:sz w:val="20"/>
      <w:szCs w:val="20"/>
    </w:rPr>
  </w:style>
  <w:style w:type="character" w:customStyle="1" w:styleId="CommentSubjectChar">
    <w:name w:val="Comment Subject Char"/>
    <w:basedOn w:val="CommentTextChar"/>
    <w:link w:val="CommentSubject"/>
    <w:uiPriority w:val="99"/>
    <w:semiHidden/>
    <w:rsid w:val="001E51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512599">
      <w:bodyDiv w:val="1"/>
      <w:marLeft w:val="0"/>
      <w:marRight w:val="0"/>
      <w:marTop w:val="0"/>
      <w:marBottom w:val="0"/>
      <w:divBdr>
        <w:top w:val="none" w:sz="0" w:space="0" w:color="auto"/>
        <w:left w:val="none" w:sz="0" w:space="0" w:color="auto"/>
        <w:bottom w:val="none" w:sz="0" w:space="0" w:color="auto"/>
        <w:right w:val="none" w:sz="0" w:space="0" w:color="auto"/>
      </w:divBdr>
    </w:div>
    <w:div w:id="1180857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702</Words>
  <Characters>4007</Characters>
  <Application>Microsoft Macintosh Word</Application>
  <DocSecurity>0</DocSecurity>
  <Lines>33</Lines>
  <Paragraphs>9</Paragraphs>
  <ScaleCrop>false</ScaleCrop>
  <Company>Home</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Concha</dc:creator>
  <cp:keywords/>
  <dc:description/>
  <cp:lastModifiedBy>Javier Concha</cp:lastModifiedBy>
  <cp:revision>27</cp:revision>
  <dcterms:created xsi:type="dcterms:W3CDTF">2015-01-20T17:36:00Z</dcterms:created>
  <dcterms:modified xsi:type="dcterms:W3CDTF">2015-04-01T15:55:00Z</dcterms:modified>
</cp:coreProperties>
</file>